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D80A1" w14:textId="77777777" w:rsidR="007F2C21" w:rsidRDefault="00951E51">
      <w:pPr>
        <w:pStyle w:val="Title"/>
        <w:spacing w:before="240"/>
      </w:pPr>
      <w:r>
        <w:t>KLASIFIKASI PENYAKIT MALARIA BERDASARKAN CITRA SEL DARAH MENGGUNAKAN RESNET34</w:t>
      </w:r>
    </w:p>
    <w:p w14:paraId="359C8B69" w14:textId="77777777" w:rsidR="007F2C21" w:rsidRDefault="007F2C21"/>
    <w:p w14:paraId="519D1CC6" w14:textId="77777777" w:rsidR="007F2C21" w:rsidRDefault="00951E51">
      <w:pPr>
        <w:jc w:val="center"/>
      </w:pPr>
      <w:r>
        <w:rPr>
          <w:sz w:val="28"/>
          <w:szCs w:val="28"/>
        </w:rPr>
        <w:t>KERJA PRAKTEK</w:t>
      </w:r>
    </w:p>
    <w:p w14:paraId="1365CBC6" w14:textId="77777777" w:rsidR="007F2C21" w:rsidRDefault="007F2C21"/>
    <w:p w14:paraId="4347175D" w14:textId="77777777" w:rsidR="007F2C21" w:rsidRDefault="007F2C21"/>
    <w:p w14:paraId="1958199D" w14:textId="77777777" w:rsidR="007F2C21" w:rsidRDefault="00951E51">
      <w:pPr>
        <w:jc w:val="center"/>
      </w:pPr>
      <w:r>
        <w:rPr>
          <w:sz w:val="28"/>
          <w:szCs w:val="28"/>
        </w:rPr>
        <w:t>Diajukan untuk Memenuhi Persyaratan Akademik dalam</w:t>
      </w:r>
    </w:p>
    <w:p w14:paraId="63DB52CE" w14:textId="77777777" w:rsidR="007F2C21" w:rsidRDefault="00951E51">
      <w:pPr>
        <w:jc w:val="center"/>
      </w:pPr>
      <w:r>
        <w:rPr>
          <w:sz w:val="28"/>
          <w:szCs w:val="28"/>
        </w:rPr>
        <w:t>Menyelesaikan Pendidikan pada Program Studi</w:t>
      </w:r>
    </w:p>
    <w:p w14:paraId="7004A092" w14:textId="77777777" w:rsidR="007F2C21" w:rsidRDefault="00951E51">
      <w:pPr>
        <w:jc w:val="center"/>
      </w:pPr>
      <w:r>
        <w:rPr>
          <w:sz w:val="28"/>
          <w:szCs w:val="28"/>
        </w:rPr>
        <w:t xml:space="preserve">S1 </w:t>
      </w:r>
      <w:r>
        <w:rPr>
          <w:rFonts w:eastAsia="Times New Roman" w:cs="Times New Roman"/>
          <w:sz w:val="28"/>
          <w:szCs w:val="28"/>
        </w:rPr>
        <w:t xml:space="preserve">Teknik Informatika </w:t>
      </w:r>
      <w:r>
        <w:rPr>
          <w:sz w:val="28"/>
          <w:szCs w:val="28"/>
        </w:rPr>
        <w:t>Universitas Kristen Maranatha</w:t>
      </w:r>
    </w:p>
    <w:p w14:paraId="7C90E4EA" w14:textId="77777777" w:rsidR="007F2C21" w:rsidRDefault="007F2C21"/>
    <w:p w14:paraId="5DAAEA27" w14:textId="77777777" w:rsidR="007F2C21" w:rsidRDefault="00951E51">
      <w:pPr>
        <w:jc w:val="center"/>
      </w:pPr>
      <w:r>
        <w:rPr>
          <w:sz w:val="28"/>
          <w:szCs w:val="28"/>
        </w:rPr>
        <w:t>Oleh</w:t>
      </w:r>
    </w:p>
    <w:p w14:paraId="00E5D1D5" w14:textId="77777777" w:rsidR="007F2C21" w:rsidRDefault="00951E51">
      <w:pPr>
        <w:jc w:val="center"/>
      </w:pPr>
      <w:r>
        <w:rPr>
          <w:rFonts w:eastAsia="Times New Roman" w:cs="Times New Roman"/>
          <w:b/>
          <w:color w:val="000000"/>
          <w:sz w:val="28"/>
          <w:szCs w:val="28"/>
        </w:rPr>
        <w:t>Stefanus Hermawan</w:t>
      </w:r>
    </w:p>
    <w:p w14:paraId="0BAF8EEE" w14:textId="77777777" w:rsidR="007F2C21" w:rsidRDefault="00951E51">
      <w:pPr>
        <w:jc w:val="center"/>
      </w:pPr>
      <w:r>
        <w:rPr>
          <w:rFonts w:eastAsia="Times New Roman" w:cs="Times New Roman"/>
          <w:b/>
          <w:color w:val="000000"/>
          <w:sz w:val="28"/>
          <w:szCs w:val="28"/>
        </w:rPr>
        <w:t>1772023</w:t>
      </w:r>
    </w:p>
    <w:p w14:paraId="690AFCED" w14:textId="77777777" w:rsidR="007F2C21" w:rsidRDefault="007F2C21">
      <w:pPr>
        <w:jc w:val="center"/>
        <w:rPr>
          <w:rFonts w:eastAsia="Times New Roman" w:cs="Times New Roman"/>
          <w:b/>
          <w:color w:val="000000"/>
          <w:sz w:val="28"/>
          <w:szCs w:val="28"/>
        </w:rPr>
      </w:pPr>
    </w:p>
    <w:p w14:paraId="65960BD7" w14:textId="77777777" w:rsidR="007F2C21" w:rsidRDefault="00951E51">
      <w:pPr>
        <w:jc w:val="center"/>
      </w:pPr>
      <w:r>
        <w:rPr>
          <w:noProof/>
        </w:rPr>
        <w:drawing>
          <wp:inline distT="0" distB="0" distL="0" distR="0" wp14:anchorId="4247FCF9" wp14:editId="5EC0C38F">
            <wp:extent cx="2124075" cy="216090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a:stretch>
                      <a:fillRect/>
                    </a:stretch>
                  </pic:blipFill>
                  <pic:spPr bwMode="auto">
                    <a:xfrm>
                      <a:off x="0" y="0"/>
                      <a:ext cx="2124075" cy="2160905"/>
                    </a:xfrm>
                    <a:prstGeom prst="rect">
                      <a:avLst/>
                    </a:prstGeom>
                  </pic:spPr>
                </pic:pic>
              </a:graphicData>
            </a:graphic>
          </wp:inline>
        </w:drawing>
      </w:r>
    </w:p>
    <w:p w14:paraId="4851234D" w14:textId="77777777" w:rsidR="007F2C21" w:rsidRDefault="007F2C21">
      <w:pPr>
        <w:jc w:val="center"/>
      </w:pPr>
    </w:p>
    <w:p w14:paraId="6BC425E6" w14:textId="77777777" w:rsidR="007F2C21" w:rsidRDefault="00951E51">
      <w:pPr>
        <w:jc w:val="center"/>
      </w:pPr>
      <w:r>
        <w:rPr>
          <w:b/>
          <w:sz w:val="28"/>
          <w:szCs w:val="28"/>
        </w:rPr>
        <w:t xml:space="preserve">PROGRAM STUDI S1 </w:t>
      </w:r>
      <w:r>
        <w:rPr>
          <w:rFonts w:eastAsia="Times New Roman" w:cs="Times New Roman"/>
          <w:b/>
          <w:sz w:val="28"/>
          <w:szCs w:val="28"/>
        </w:rPr>
        <w:t>TEKNIK INFORMATIKA</w:t>
      </w:r>
    </w:p>
    <w:p w14:paraId="5EEEDC18" w14:textId="77777777" w:rsidR="007F2C21" w:rsidRDefault="00951E51">
      <w:pPr>
        <w:jc w:val="center"/>
      </w:pPr>
      <w:r>
        <w:rPr>
          <w:b/>
          <w:sz w:val="28"/>
          <w:szCs w:val="28"/>
        </w:rPr>
        <w:t>FAKULTAS TEKNOLOGI INFORMASI</w:t>
      </w:r>
    </w:p>
    <w:p w14:paraId="0C7E6228" w14:textId="77777777" w:rsidR="007F2C21" w:rsidRDefault="00951E51">
      <w:pPr>
        <w:jc w:val="center"/>
      </w:pPr>
      <w:r>
        <w:rPr>
          <w:b/>
          <w:sz w:val="28"/>
          <w:szCs w:val="28"/>
        </w:rPr>
        <w:t>UNIVERSITAS KRISTEN MARANATHA</w:t>
      </w:r>
    </w:p>
    <w:p w14:paraId="67885F69" w14:textId="77777777" w:rsidR="007F2C21" w:rsidRDefault="00951E51">
      <w:pPr>
        <w:jc w:val="center"/>
      </w:pPr>
      <w:r>
        <w:rPr>
          <w:b/>
          <w:sz w:val="28"/>
          <w:szCs w:val="28"/>
        </w:rPr>
        <w:t>BANDUNG</w:t>
      </w:r>
    </w:p>
    <w:p w14:paraId="75C138E6" w14:textId="77777777" w:rsidR="007F2C21" w:rsidRDefault="00951E51">
      <w:pPr>
        <w:jc w:val="center"/>
        <w:sectPr w:rsidR="007F2C21">
          <w:pgSz w:w="11906" w:h="16838"/>
          <w:pgMar w:top="1701" w:right="1701" w:bottom="1701" w:left="2268" w:header="0" w:footer="0" w:gutter="0"/>
          <w:pgNumType w:start="1"/>
          <w:cols w:space="720"/>
          <w:formProt w:val="0"/>
          <w:docGrid w:linePitch="100"/>
        </w:sectPr>
      </w:pPr>
      <w:r>
        <w:rPr>
          <w:b/>
          <w:sz w:val="28"/>
          <w:szCs w:val="28"/>
        </w:rPr>
        <w:t>2020</w:t>
      </w:r>
    </w:p>
    <w:p w14:paraId="10B0D621" w14:textId="77777777" w:rsidR="007F2C21" w:rsidRDefault="00951E51">
      <w:pPr>
        <w:pStyle w:val="Heading1"/>
      </w:pPr>
      <w:bookmarkStart w:id="0" w:name="__RefHeading___Toc1623_3588087348"/>
      <w:bookmarkStart w:id="1" w:name="_heading=h.3dy6vkm"/>
      <w:bookmarkStart w:id="2" w:name="_Toc39770335"/>
      <w:bookmarkEnd w:id="0"/>
      <w:bookmarkEnd w:id="1"/>
      <w:r>
        <w:lastRenderedPageBreak/>
        <w:t>DAFTAR ISI</w:t>
      </w:r>
      <w:bookmarkEnd w:id="2"/>
    </w:p>
    <w:p w14:paraId="6B136C27" w14:textId="77777777" w:rsidR="007F2C21" w:rsidRDefault="007F2C21"/>
    <w:p w14:paraId="63290EE6" w14:textId="77777777" w:rsidR="007F2C21" w:rsidRDefault="00951E51">
      <w:pPr>
        <w:pStyle w:val="TOC1"/>
        <w:tabs>
          <w:tab w:val="right" w:leader="dot" w:pos="7937"/>
        </w:tabs>
      </w:pPr>
      <w:r>
        <w:fldChar w:fldCharType="begin"/>
      </w:r>
      <w:r>
        <w:rPr>
          <w:rStyle w:val="IndexLink"/>
          <w:webHidden/>
        </w:rPr>
        <w:instrText>TOC \z \o "1-9" \u \h</w:instrText>
      </w:r>
      <w:r>
        <w:rPr>
          <w:rStyle w:val="IndexLink"/>
        </w:rPr>
        <w:fldChar w:fldCharType="separate"/>
      </w:r>
      <w:hyperlink w:anchor="__RefHeading___Toc1623_3588087348">
        <w:r>
          <w:rPr>
            <w:rStyle w:val="IndexLink"/>
            <w:webHidden/>
          </w:rPr>
          <w:t>DAFTAR ISI</w:t>
        </w:r>
        <w:r>
          <w:rPr>
            <w:rStyle w:val="IndexLink"/>
            <w:webHidden/>
          </w:rPr>
          <w:tab/>
          <w:t>2</w:t>
        </w:r>
      </w:hyperlink>
    </w:p>
    <w:p w14:paraId="392D7BC6" w14:textId="77777777" w:rsidR="007F2C21" w:rsidRDefault="00AD00E6">
      <w:pPr>
        <w:pStyle w:val="TOC1"/>
        <w:tabs>
          <w:tab w:val="right" w:leader="dot" w:pos="7937"/>
        </w:tabs>
      </w:pPr>
      <w:hyperlink w:anchor="__RefHeading___Toc1635_3588087348">
        <w:r w:rsidR="00951E51">
          <w:rPr>
            <w:rStyle w:val="IndexLink"/>
            <w:webHidden/>
          </w:rPr>
          <w:t>BAB 1  PENDAHULUAN</w:t>
        </w:r>
        <w:r w:rsidR="00951E51">
          <w:rPr>
            <w:rStyle w:val="IndexLink"/>
            <w:webHidden/>
          </w:rPr>
          <w:tab/>
          <w:t>4</w:t>
        </w:r>
      </w:hyperlink>
    </w:p>
    <w:p w14:paraId="20F23C30" w14:textId="77777777" w:rsidR="007F2C21" w:rsidRDefault="00AD00E6">
      <w:pPr>
        <w:pStyle w:val="TOC2"/>
        <w:tabs>
          <w:tab w:val="right" w:leader="dot" w:pos="7937"/>
        </w:tabs>
      </w:pPr>
      <w:hyperlink w:anchor="__RefHeading___Toc1637_3588087348">
        <w:r w:rsidR="00951E51">
          <w:rPr>
            <w:rStyle w:val="IndexLink"/>
            <w:webHidden/>
          </w:rPr>
          <w:t>1.1 Latar Belakang</w:t>
        </w:r>
        <w:r w:rsidR="00951E51">
          <w:rPr>
            <w:rStyle w:val="IndexLink"/>
            <w:webHidden/>
          </w:rPr>
          <w:tab/>
          <w:t>4</w:t>
        </w:r>
      </w:hyperlink>
    </w:p>
    <w:p w14:paraId="07FBCE70" w14:textId="77777777" w:rsidR="007F2C21" w:rsidRDefault="00AD00E6">
      <w:pPr>
        <w:pStyle w:val="TOC2"/>
        <w:tabs>
          <w:tab w:val="right" w:leader="dot" w:pos="7937"/>
        </w:tabs>
      </w:pPr>
      <w:hyperlink w:anchor="__RefHeading___Toc1639_3588087348">
        <w:r w:rsidR="00951E51">
          <w:rPr>
            <w:rStyle w:val="IndexLink"/>
            <w:webHidden/>
          </w:rPr>
          <w:t>1.2 Rumusan Masalah</w:t>
        </w:r>
        <w:r w:rsidR="00951E51">
          <w:rPr>
            <w:rStyle w:val="IndexLink"/>
            <w:webHidden/>
          </w:rPr>
          <w:tab/>
          <w:t>5</w:t>
        </w:r>
      </w:hyperlink>
    </w:p>
    <w:p w14:paraId="622B5FB9" w14:textId="77777777" w:rsidR="007F2C21" w:rsidRDefault="00AD00E6">
      <w:pPr>
        <w:pStyle w:val="TOC2"/>
        <w:tabs>
          <w:tab w:val="right" w:leader="dot" w:pos="7937"/>
        </w:tabs>
      </w:pPr>
      <w:hyperlink w:anchor="__RefHeading___Toc1641_3588087348">
        <w:r w:rsidR="00951E51">
          <w:rPr>
            <w:rStyle w:val="IndexLink"/>
            <w:webHidden/>
          </w:rPr>
          <w:t>1.3 Tujuan Pembahasan</w:t>
        </w:r>
        <w:r w:rsidR="00951E51">
          <w:rPr>
            <w:rStyle w:val="IndexLink"/>
            <w:webHidden/>
          </w:rPr>
          <w:tab/>
          <w:t>5</w:t>
        </w:r>
      </w:hyperlink>
    </w:p>
    <w:p w14:paraId="35042F86" w14:textId="77777777" w:rsidR="007F2C21" w:rsidRDefault="00AD00E6">
      <w:pPr>
        <w:pStyle w:val="TOC2"/>
        <w:tabs>
          <w:tab w:val="right" w:leader="dot" w:pos="7937"/>
        </w:tabs>
      </w:pPr>
      <w:hyperlink w:anchor="__RefHeading___Toc1643_3588087348">
        <w:r w:rsidR="00951E51">
          <w:rPr>
            <w:rStyle w:val="IndexLink"/>
            <w:webHidden/>
          </w:rPr>
          <w:t>1.4 Ruang Lingkup</w:t>
        </w:r>
        <w:r w:rsidR="00951E51">
          <w:rPr>
            <w:rStyle w:val="IndexLink"/>
            <w:webHidden/>
          </w:rPr>
          <w:tab/>
          <w:t>5</w:t>
        </w:r>
      </w:hyperlink>
    </w:p>
    <w:p w14:paraId="7C9FF00F" w14:textId="77777777" w:rsidR="007F2C21" w:rsidRDefault="00AD00E6">
      <w:pPr>
        <w:pStyle w:val="TOC2"/>
        <w:tabs>
          <w:tab w:val="right" w:leader="dot" w:pos="7937"/>
        </w:tabs>
      </w:pPr>
      <w:hyperlink w:anchor="__RefHeading___Toc1645_3588087348">
        <w:r w:rsidR="00951E51">
          <w:rPr>
            <w:rStyle w:val="IndexLink"/>
            <w:webHidden/>
          </w:rPr>
          <w:t>1.5 Sumber Data</w:t>
        </w:r>
        <w:r w:rsidR="00951E51">
          <w:rPr>
            <w:rStyle w:val="IndexLink"/>
            <w:webHidden/>
          </w:rPr>
          <w:tab/>
          <w:t>5</w:t>
        </w:r>
      </w:hyperlink>
    </w:p>
    <w:p w14:paraId="1EC95B20" w14:textId="77777777" w:rsidR="007F2C21" w:rsidRDefault="00AD00E6">
      <w:pPr>
        <w:pStyle w:val="TOC2"/>
        <w:tabs>
          <w:tab w:val="right" w:leader="dot" w:pos="7937"/>
        </w:tabs>
      </w:pPr>
      <w:hyperlink w:anchor="__RefHeading___Toc1647_3588087348">
        <w:r w:rsidR="00951E51">
          <w:rPr>
            <w:rStyle w:val="IndexLink"/>
            <w:webHidden/>
          </w:rPr>
          <w:t>1.6 Sistematika Penyajian</w:t>
        </w:r>
        <w:r w:rsidR="00951E51">
          <w:rPr>
            <w:rStyle w:val="IndexLink"/>
            <w:webHidden/>
          </w:rPr>
          <w:tab/>
          <w:t>6</w:t>
        </w:r>
      </w:hyperlink>
    </w:p>
    <w:p w14:paraId="2DB98EDA" w14:textId="77777777" w:rsidR="007F2C21" w:rsidRDefault="00AD00E6">
      <w:pPr>
        <w:pStyle w:val="TOC1"/>
        <w:tabs>
          <w:tab w:val="right" w:leader="dot" w:pos="7937"/>
        </w:tabs>
      </w:pPr>
      <w:hyperlink w:anchor="__RefHeading___Toc1649_3588087348">
        <w:r w:rsidR="00951E51">
          <w:rPr>
            <w:rStyle w:val="IndexLink"/>
            <w:webHidden/>
          </w:rPr>
          <w:t>BAB 2  KAJIAN TEORI</w:t>
        </w:r>
        <w:r w:rsidR="00951E51">
          <w:rPr>
            <w:rStyle w:val="IndexLink"/>
            <w:webHidden/>
          </w:rPr>
          <w:tab/>
          <w:t>7</w:t>
        </w:r>
      </w:hyperlink>
    </w:p>
    <w:p w14:paraId="42AA0BD3" w14:textId="77777777" w:rsidR="007F2C21" w:rsidRDefault="00AD00E6">
      <w:pPr>
        <w:pStyle w:val="TOC2"/>
        <w:tabs>
          <w:tab w:val="right" w:leader="dot" w:pos="7937"/>
        </w:tabs>
      </w:pPr>
      <w:hyperlink w:anchor="__RefHeading___Toc1651_3588087348">
        <w:r w:rsidR="00951E51">
          <w:rPr>
            <w:rStyle w:val="IndexLink"/>
            <w:webHidden/>
          </w:rPr>
          <w:t xml:space="preserve">2.1 </w:t>
        </w:r>
        <w:r w:rsidR="00951E51">
          <w:rPr>
            <w:rStyle w:val="IndexLink"/>
            <w:i/>
          </w:rPr>
          <w:t>Residual Neural Networks</w:t>
        </w:r>
        <w:r w:rsidR="00951E51">
          <w:rPr>
            <w:rStyle w:val="IndexLink"/>
            <w:i/>
          </w:rPr>
          <w:tab/>
          <w:t>7</w:t>
        </w:r>
      </w:hyperlink>
    </w:p>
    <w:p w14:paraId="10947433" w14:textId="77777777" w:rsidR="007F2C21" w:rsidRDefault="00AD00E6">
      <w:pPr>
        <w:pStyle w:val="TOC2"/>
        <w:tabs>
          <w:tab w:val="right" w:leader="dot" w:pos="7937"/>
        </w:tabs>
      </w:pPr>
      <w:hyperlink w:anchor="__RefHeading___Toc1653_3588087348">
        <w:r w:rsidR="00951E51">
          <w:rPr>
            <w:rStyle w:val="IndexLink"/>
            <w:webHidden/>
          </w:rPr>
          <w:t xml:space="preserve">2.2 </w:t>
        </w:r>
        <w:r w:rsidR="00951E51">
          <w:rPr>
            <w:rStyle w:val="IndexLink"/>
            <w:i/>
            <w:iCs/>
          </w:rPr>
          <w:t>Learning Rate Finder</w:t>
        </w:r>
        <w:r w:rsidR="00951E51">
          <w:rPr>
            <w:rStyle w:val="IndexLink"/>
          </w:rPr>
          <w:tab/>
          <w:t>7</w:t>
        </w:r>
      </w:hyperlink>
    </w:p>
    <w:p w14:paraId="2A3A7423" w14:textId="77777777" w:rsidR="007F2C21" w:rsidRDefault="00AD00E6">
      <w:pPr>
        <w:pStyle w:val="TOC2"/>
        <w:tabs>
          <w:tab w:val="right" w:leader="dot" w:pos="7937"/>
        </w:tabs>
      </w:pPr>
      <w:hyperlink w:anchor="__RefHeading___Toc1661_3588087348">
        <w:r w:rsidR="00951E51">
          <w:rPr>
            <w:rStyle w:val="IndexLink"/>
            <w:webHidden/>
          </w:rPr>
          <w:t xml:space="preserve">2.3 </w:t>
        </w:r>
        <w:r w:rsidR="00951E51">
          <w:rPr>
            <w:rStyle w:val="IndexLink"/>
            <w:i/>
            <w:iCs/>
          </w:rPr>
          <w:t>FastAi</w:t>
        </w:r>
        <w:r w:rsidR="00951E51">
          <w:rPr>
            <w:rStyle w:val="IndexLink"/>
          </w:rPr>
          <w:tab/>
          <w:t>8</w:t>
        </w:r>
      </w:hyperlink>
    </w:p>
    <w:p w14:paraId="1F86319E" w14:textId="77777777" w:rsidR="007F2C21" w:rsidRDefault="00AD00E6">
      <w:pPr>
        <w:pStyle w:val="TOC2"/>
        <w:tabs>
          <w:tab w:val="right" w:leader="dot" w:pos="7937"/>
        </w:tabs>
      </w:pPr>
      <w:hyperlink w:anchor="__RefHeading___Toc1663_3588087348">
        <w:r w:rsidR="00951E51">
          <w:rPr>
            <w:rStyle w:val="IndexLink"/>
            <w:webHidden/>
          </w:rPr>
          <w:t xml:space="preserve">2.4 </w:t>
        </w:r>
        <w:r w:rsidR="00951E51">
          <w:rPr>
            <w:rStyle w:val="IndexLink"/>
            <w:i/>
            <w:iCs/>
          </w:rPr>
          <w:t>Flask</w:t>
        </w:r>
        <w:r w:rsidR="00951E51">
          <w:rPr>
            <w:rStyle w:val="IndexLink"/>
          </w:rPr>
          <w:tab/>
          <w:t>8</w:t>
        </w:r>
      </w:hyperlink>
    </w:p>
    <w:p w14:paraId="7A2A3823" w14:textId="77777777" w:rsidR="007F2C21" w:rsidRDefault="00AD00E6">
      <w:pPr>
        <w:pStyle w:val="TOC2"/>
        <w:tabs>
          <w:tab w:val="right" w:leader="dot" w:pos="7937"/>
        </w:tabs>
      </w:pPr>
      <w:hyperlink w:anchor="__RefHeading___Toc1968_3588087348">
        <w:r w:rsidR="00951E51">
          <w:rPr>
            <w:rStyle w:val="IndexLink"/>
            <w:webHidden/>
          </w:rPr>
          <w:t>2.5 Dataset</w:t>
        </w:r>
        <w:r w:rsidR="00951E51">
          <w:rPr>
            <w:rStyle w:val="IndexLink"/>
            <w:webHidden/>
          </w:rPr>
          <w:tab/>
          <w:t>9</w:t>
        </w:r>
      </w:hyperlink>
    </w:p>
    <w:p w14:paraId="40B88A54" w14:textId="77777777" w:rsidR="007F2C21" w:rsidRDefault="00AD00E6">
      <w:pPr>
        <w:pStyle w:val="TOC1"/>
        <w:tabs>
          <w:tab w:val="right" w:leader="dot" w:pos="7937"/>
        </w:tabs>
      </w:pPr>
      <w:hyperlink w:anchor="__RefHeading___Toc1665_3588087348">
        <w:r w:rsidR="00951E51">
          <w:rPr>
            <w:rStyle w:val="IndexLink"/>
            <w:webHidden/>
          </w:rPr>
          <w:t>BAB 3  ANALISIS DAN RANCANGAN SISTEM</w:t>
        </w:r>
        <w:r w:rsidR="00951E51">
          <w:rPr>
            <w:rStyle w:val="IndexLink"/>
            <w:webHidden/>
          </w:rPr>
          <w:tab/>
          <w:t>10</w:t>
        </w:r>
      </w:hyperlink>
    </w:p>
    <w:p w14:paraId="029F9CD9" w14:textId="77777777" w:rsidR="007F2C21" w:rsidRDefault="00AD00E6">
      <w:pPr>
        <w:pStyle w:val="TOC2"/>
        <w:tabs>
          <w:tab w:val="right" w:leader="dot" w:pos="7937"/>
        </w:tabs>
      </w:pPr>
      <w:hyperlink w:anchor="__RefHeading___Toc808_496259480">
        <w:r w:rsidR="00951E51">
          <w:rPr>
            <w:rStyle w:val="IndexLink"/>
            <w:webHidden/>
          </w:rPr>
          <w:t>3.1 Data Preprocessing</w:t>
        </w:r>
        <w:r w:rsidR="00951E51">
          <w:rPr>
            <w:rStyle w:val="IndexLink"/>
            <w:webHidden/>
          </w:rPr>
          <w:tab/>
          <w:t>10</w:t>
        </w:r>
      </w:hyperlink>
    </w:p>
    <w:p w14:paraId="4050ECA0" w14:textId="77777777" w:rsidR="007F2C21" w:rsidRDefault="00AD00E6">
      <w:pPr>
        <w:pStyle w:val="TOC2"/>
        <w:tabs>
          <w:tab w:val="right" w:leader="dot" w:pos="7937"/>
        </w:tabs>
      </w:pPr>
      <w:hyperlink w:anchor="__RefHeading___Toc1669_35880873481111111">
        <w:r w:rsidR="00951E51">
          <w:rPr>
            <w:rStyle w:val="IndexLink"/>
            <w:webHidden/>
          </w:rPr>
          <w:t>3.2 Desain Website</w:t>
        </w:r>
        <w:r w:rsidR="00951E51">
          <w:rPr>
            <w:rStyle w:val="IndexLink"/>
            <w:webHidden/>
          </w:rPr>
          <w:tab/>
          <w:t>10</w:t>
        </w:r>
      </w:hyperlink>
    </w:p>
    <w:p w14:paraId="7B928E04" w14:textId="77777777" w:rsidR="007F2C21" w:rsidRDefault="00AD00E6">
      <w:pPr>
        <w:pStyle w:val="TOC2"/>
        <w:tabs>
          <w:tab w:val="right" w:leader="dot" w:pos="7937"/>
        </w:tabs>
      </w:pPr>
      <w:hyperlink w:anchor="__RefHeading___Toc810_496259480">
        <w:r w:rsidR="00951E51">
          <w:rPr>
            <w:rStyle w:val="IndexLink"/>
            <w:webHidden/>
          </w:rPr>
          <w:t>3.3 Subbab 3</w:t>
        </w:r>
        <w:r w:rsidR="00951E51">
          <w:rPr>
            <w:rStyle w:val="IndexLink"/>
            <w:webHidden/>
          </w:rPr>
          <w:tab/>
          <w:t>10</w:t>
        </w:r>
      </w:hyperlink>
    </w:p>
    <w:p w14:paraId="405F22C5" w14:textId="77777777" w:rsidR="007F2C21" w:rsidRDefault="00AD00E6">
      <w:pPr>
        <w:pStyle w:val="TOC1"/>
        <w:tabs>
          <w:tab w:val="right" w:leader="dot" w:pos="7937"/>
        </w:tabs>
      </w:pPr>
      <w:hyperlink w:anchor="__RefHeading___Toc1673_3588087348">
        <w:r w:rsidR="00951E51">
          <w:rPr>
            <w:rStyle w:val="IndexLink"/>
            <w:webHidden/>
          </w:rPr>
          <w:t>BAB 4  IMPLEMENTASI</w:t>
        </w:r>
        <w:r w:rsidR="00951E51">
          <w:rPr>
            <w:rStyle w:val="IndexLink"/>
            <w:webHidden/>
          </w:rPr>
          <w:tab/>
          <w:t>11</w:t>
        </w:r>
      </w:hyperlink>
    </w:p>
    <w:p w14:paraId="1CC5A806" w14:textId="77777777" w:rsidR="007F2C21" w:rsidRDefault="00AD00E6">
      <w:pPr>
        <w:pStyle w:val="TOC2"/>
        <w:tabs>
          <w:tab w:val="right" w:leader="dot" w:pos="7937"/>
        </w:tabs>
      </w:pPr>
      <w:hyperlink w:anchor="__RefHeading___Toc1675_3588087348">
        <w:r w:rsidR="00951E51">
          <w:rPr>
            <w:rStyle w:val="IndexLink"/>
            <w:webHidden/>
          </w:rPr>
          <w:t>4.1 Sub Topik Bab 4</w:t>
        </w:r>
        <w:r w:rsidR="00951E51">
          <w:rPr>
            <w:rStyle w:val="IndexLink"/>
            <w:webHidden/>
          </w:rPr>
          <w:tab/>
          <w:t>11</w:t>
        </w:r>
      </w:hyperlink>
    </w:p>
    <w:p w14:paraId="65CBBA74" w14:textId="77777777" w:rsidR="007F2C21" w:rsidRDefault="00AD00E6">
      <w:pPr>
        <w:pStyle w:val="TOC2"/>
        <w:tabs>
          <w:tab w:val="right" w:leader="dot" w:pos="7937"/>
        </w:tabs>
      </w:pPr>
      <w:hyperlink w:anchor="__RefHeading___Toc1677_3588087348">
        <w:r w:rsidR="00951E51">
          <w:rPr>
            <w:rStyle w:val="IndexLink"/>
            <w:webHidden/>
          </w:rPr>
          <w:t>4.2 Sub Topik Bab 4</w:t>
        </w:r>
        <w:r w:rsidR="00951E51">
          <w:rPr>
            <w:rStyle w:val="IndexLink"/>
            <w:webHidden/>
          </w:rPr>
          <w:tab/>
          <w:t>11</w:t>
        </w:r>
      </w:hyperlink>
    </w:p>
    <w:p w14:paraId="53BCF0E5" w14:textId="77777777" w:rsidR="007F2C21" w:rsidRDefault="00AD00E6">
      <w:pPr>
        <w:pStyle w:val="TOC2"/>
        <w:tabs>
          <w:tab w:val="right" w:leader="dot" w:pos="7937"/>
        </w:tabs>
      </w:pPr>
      <w:hyperlink w:anchor="__RefHeading___Toc1679_3588087348">
        <w:r w:rsidR="00951E51">
          <w:rPr>
            <w:rStyle w:val="IndexLink"/>
            <w:webHidden/>
          </w:rPr>
          <w:t>4.3 Sub Topik Bab 4</w:t>
        </w:r>
        <w:r w:rsidR="00951E51">
          <w:rPr>
            <w:rStyle w:val="IndexLink"/>
            <w:webHidden/>
          </w:rPr>
          <w:tab/>
          <w:t>11</w:t>
        </w:r>
      </w:hyperlink>
    </w:p>
    <w:p w14:paraId="12726B98" w14:textId="77777777" w:rsidR="007F2C21" w:rsidRDefault="00AD00E6">
      <w:pPr>
        <w:pStyle w:val="TOC1"/>
        <w:tabs>
          <w:tab w:val="right" w:leader="dot" w:pos="7937"/>
        </w:tabs>
      </w:pPr>
      <w:hyperlink w:anchor="__RefHeading___Toc1681_3588087348">
        <w:r w:rsidR="00951E51">
          <w:rPr>
            <w:rStyle w:val="IndexLink"/>
            <w:webHidden/>
          </w:rPr>
          <w:t>BAB 5  PENGUJIAN</w:t>
        </w:r>
        <w:r w:rsidR="00951E51">
          <w:rPr>
            <w:rStyle w:val="IndexLink"/>
            <w:webHidden/>
          </w:rPr>
          <w:tab/>
          <w:t>12</w:t>
        </w:r>
      </w:hyperlink>
    </w:p>
    <w:p w14:paraId="4A9656FF" w14:textId="77777777" w:rsidR="007F2C21" w:rsidRDefault="00AD00E6">
      <w:pPr>
        <w:pStyle w:val="TOC2"/>
        <w:tabs>
          <w:tab w:val="right" w:leader="dot" w:pos="7937"/>
        </w:tabs>
      </w:pPr>
      <w:hyperlink w:anchor="__RefHeading___Toc1683_3588087348">
        <w:r w:rsidR="00951E51">
          <w:rPr>
            <w:rStyle w:val="IndexLink"/>
            <w:webHidden/>
          </w:rPr>
          <w:t>5.1 Sub Topik Bab 5</w:t>
        </w:r>
        <w:r w:rsidR="00951E51">
          <w:rPr>
            <w:rStyle w:val="IndexLink"/>
            <w:webHidden/>
          </w:rPr>
          <w:tab/>
          <w:t>12</w:t>
        </w:r>
      </w:hyperlink>
    </w:p>
    <w:p w14:paraId="049457FF" w14:textId="77777777" w:rsidR="007F2C21" w:rsidRDefault="00AD00E6">
      <w:pPr>
        <w:pStyle w:val="TOC2"/>
        <w:tabs>
          <w:tab w:val="right" w:leader="dot" w:pos="7937"/>
        </w:tabs>
      </w:pPr>
      <w:hyperlink w:anchor="__RefHeading___Toc1685_3588087348">
        <w:r w:rsidR="00951E51">
          <w:rPr>
            <w:rStyle w:val="IndexLink"/>
            <w:webHidden/>
          </w:rPr>
          <w:t xml:space="preserve">5.2 Pengujian </w:t>
        </w:r>
        <w:r w:rsidR="00951E51">
          <w:rPr>
            <w:rStyle w:val="IndexLink"/>
            <w:i/>
          </w:rPr>
          <w:t>Black Box</w:t>
        </w:r>
        <w:r w:rsidR="00951E51">
          <w:rPr>
            <w:rStyle w:val="IndexLink"/>
          </w:rPr>
          <w:tab/>
          <w:t>12</w:t>
        </w:r>
      </w:hyperlink>
    </w:p>
    <w:p w14:paraId="4A007F91" w14:textId="77777777" w:rsidR="007F2C21" w:rsidRDefault="00AD00E6">
      <w:pPr>
        <w:pStyle w:val="TOC2"/>
        <w:tabs>
          <w:tab w:val="right" w:leader="dot" w:pos="7937"/>
        </w:tabs>
      </w:pPr>
      <w:hyperlink w:anchor="__RefHeading___Toc1687_3588087348">
        <w:r w:rsidR="00951E51">
          <w:rPr>
            <w:rStyle w:val="IndexLink"/>
            <w:webHidden/>
          </w:rPr>
          <w:t xml:space="preserve">5.3 Pengujian </w:t>
        </w:r>
        <w:r w:rsidR="00951E51">
          <w:rPr>
            <w:rStyle w:val="IndexLink"/>
            <w:i/>
          </w:rPr>
          <w:t>White</w:t>
        </w:r>
        <w:r w:rsidR="00951E51">
          <w:rPr>
            <w:rStyle w:val="IndexLink"/>
          </w:rPr>
          <w:t xml:space="preserve"> </w:t>
        </w:r>
        <w:r w:rsidR="00951E51">
          <w:rPr>
            <w:rStyle w:val="IndexLink"/>
            <w:i/>
          </w:rPr>
          <w:t>Box</w:t>
        </w:r>
        <w:r w:rsidR="00951E51">
          <w:rPr>
            <w:rStyle w:val="IndexLink"/>
          </w:rPr>
          <w:tab/>
          <w:t>12</w:t>
        </w:r>
      </w:hyperlink>
    </w:p>
    <w:p w14:paraId="102AC4C8" w14:textId="77777777" w:rsidR="007F2C21" w:rsidRDefault="00AD00E6">
      <w:pPr>
        <w:pStyle w:val="TOC2"/>
        <w:tabs>
          <w:tab w:val="right" w:leader="dot" w:pos="7937"/>
        </w:tabs>
      </w:pPr>
      <w:hyperlink w:anchor="__RefHeading___Toc1689_3588087348">
        <w:r w:rsidR="00951E51">
          <w:rPr>
            <w:rStyle w:val="IndexLink"/>
            <w:webHidden/>
          </w:rPr>
          <w:t xml:space="preserve">5.4 </w:t>
        </w:r>
        <w:r w:rsidR="00951E51">
          <w:rPr>
            <w:rStyle w:val="IndexLink"/>
            <w:i/>
          </w:rPr>
          <w:t>User</w:t>
        </w:r>
        <w:r w:rsidR="00951E51">
          <w:rPr>
            <w:rStyle w:val="IndexLink"/>
          </w:rPr>
          <w:t xml:space="preserve"> </w:t>
        </w:r>
        <w:r w:rsidR="00951E51">
          <w:rPr>
            <w:rStyle w:val="IndexLink"/>
            <w:i/>
          </w:rPr>
          <w:t>Acceptance</w:t>
        </w:r>
        <w:r w:rsidR="00951E51">
          <w:rPr>
            <w:rStyle w:val="IndexLink"/>
          </w:rPr>
          <w:t xml:space="preserve"> </w:t>
        </w:r>
        <w:r w:rsidR="00951E51">
          <w:rPr>
            <w:rStyle w:val="IndexLink"/>
            <w:i/>
          </w:rPr>
          <w:t>Test</w:t>
        </w:r>
        <w:r w:rsidR="00951E51">
          <w:rPr>
            <w:rStyle w:val="IndexLink"/>
          </w:rPr>
          <w:tab/>
          <w:t>12</w:t>
        </w:r>
      </w:hyperlink>
    </w:p>
    <w:p w14:paraId="53CBDDBC" w14:textId="77777777" w:rsidR="007F2C21" w:rsidRDefault="00AD00E6">
      <w:pPr>
        <w:pStyle w:val="TOC2"/>
        <w:tabs>
          <w:tab w:val="right" w:leader="dot" w:pos="7937"/>
        </w:tabs>
      </w:pPr>
      <w:hyperlink w:anchor="__RefHeading___Toc812_496259480">
        <w:r w:rsidR="00951E51">
          <w:rPr>
            <w:rStyle w:val="IndexLink"/>
            <w:webHidden/>
          </w:rPr>
          <w:t xml:space="preserve">5.5 </w:t>
        </w:r>
        <w:r w:rsidR="00951E51">
          <w:rPr>
            <w:rStyle w:val="IndexLink"/>
            <w:i/>
          </w:rPr>
          <w:t>Benchmarking</w:t>
        </w:r>
        <w:r w:rsidR="00951E51">
          <w:rPr>
            <w:rStyle w:val="IndexLink"/>
          </w:rPr>
          <w:tab/>
          <w:t>12</w:t>
        </w:r>
      </w:hyperlink>
    </w:p>
    <w:p w14:paraId="4F064E29" w14:textId="77777777" w:rsidR="007F2C21" w:rsidRDefault="00AD00E6">
      <w:pPr>
        <w:pStyle w:val="TOC1"/>
        <w:tabs>
          <w:tab w:val="right" w:leader="dot" w:pos="7937"/>
        </w:tabs>
      </w:pPr>
      <w:hyperlink w:anchor="__RefHeading___Toc1693_3588087348">
        <w:r w:rsidR="00951E51">
          <w:rPr>
            <w:rStyle w:val="IndexLink"/>
            <w:webHidden/>
          </w:rPr>
          <w:t>BAB 6  SIMPULAN DAN SARAN</w:t>
        </w:r>
        <w:r w:rsidR="00951E51">
          <w:rPr>
            <w:rStyle w:val="IndexLink"/>
            <w:webHidden/>
          </w:rPr>
          <w:tab/>
          <w:t>13</w:t>
        </w:r>
      </w:hyperlink>
    </w:p>
    <w:p w14:paraId="3FF16511" w14:textId="77777777" w:rsidR="007F2C21" w:rsidRDefault="00AD00E6">
      <w:pPr>
        <w:pStyle w:val="TOC2"/>
        <w:tabs>
          <w:tab w:val="right" w:leader="dot" w:pos="7937"/>
        </w:tabs>
      </w:pPr>
      <w:hyperlink w:anchor="__RefHeading___Toc1695_3588087348">
        <w:r w:rsidR="00951E51">
          <w:rPr>
            <w:rStyle w:val="IndexLink"/>
            <w:webHidden/>
          </w:rPr>
          <w:t>6.1 Simpulan</w:t>
        </w:r>
        <w:r w:rsidR="00951E51">
          <w:rPr>
            <w:rStyle w:val="IndexLink"/>
            <w:webHidden/>
          </w:rPr>
          <w:tab/>
          <w:t>13</w:t>
        </w:r>
      </w:hyperlink>
    </w:p>
    <w:p w14:paraId="2ABF25C7" w14:textId="77777777" w:rsidR="007F2C21" w:rsidRDefault="00AD00E6">
      <w:pPr>
        <w:pStyle w:val="TOC2"/>
        <w:tabs>
          <w:tab w:val="right" w:leader="dot" w:pos="7937"/>
        </w:tabs>
      </w:pPr>
      <w:hyperlink w:anchor="__RefHeading___Toc1697_3588087348">
        <w:r w:rsidR="00951E51">
          <w:rPr>
            <w:rStyle w:val="IndexLink"/>
            <w:webHidden/>
          </w:rPr>
          <w:t>6.2 Saran</w:t>
        </w:r>
        <w:r w:rsidR="00951E51">
          <w:rPr>
            <w:rStyle w:val="IndexLink"/>
            <w:webHidden/>
          </w:rPr>
          <w:tab/>
          <w:t>13</w:t>
        </w:r>
      </w:hyperlink>
    </w:p>
    <w:p w14:paraId="02190CA7" w14:textId="77777777" w:rsidR="007F2C21" w:rsidRDefault="00AD00E6">
      <w:pPr>
        <w:pStyle w:val="TOC1"/>
        <w:tabs>
          <w:tab w:val="right" w:leader="dot" w:pos="7937"/>
        </w:tabs>
      </w:pPr>
      <w:hyperlink w:anchor="__RefHeading___Toc1699_3588087348">
        <w:r w:rsidR="00951E51">
          <w:rPr>
            <w:rStyle w:val="IndexLink"/>
            <w:webHidden/>
          </w:rPr>
          <w:t>DAFTAR PUSTAKA</w:t>
        </w:r>
        <w:r w:rsidR="00951E51">
          <w:rPr>
            <w:rStyle w:val="IndexLink"/>
            <w:webHidden/>
          </w:rPr>
          <w:tab/>
          <w:t>14</w:t>
        </w:r>
      </w:hyperlink>
    </w:p>
    <w:p w14:paraId="16070F7A" w14:textId="77777777" w:rsidR="007F2C21" w:rsidRDefault="00951E51">
      <w:r>
        <w:lastRenderedPageBreak/>
        <w:br/>
      </w:r>
      <w:r>
        <w:fldChar w:fldCharType="end"/>
      </w:r>
    </w:p>
    <w:sdt>
      <w:sdtPr>
        <w:rPr>
          <w:rFonts w:eastAsia="Noto Sans CJK SC" w:cs="Lohit Devanagari"/>
        </w:rPr>
        <w:id w:val="1628515422"/>
        <w:docPartObj>
          <w:docPartGallery w:val="Table of Contents"/>
          <w:docPartUnique/>
        </w:docPartObj>
      </w:sdtPr>
      <w:sdtEndPr/>
      <w:sdtContent>
        <w:p w14:paraId="30112018" w14:textId="3F69CA6E" w:rsidR="009B136A" w:rsidRDefault="00951E51">
          <w:pPr>
            <w:pStyle w:val="TOC1"/>
            <w:tabs>
              <w:tab w:val="right" w:pos="7927"/>
            </w:tabs>
            <w:rPr>
              <w:rFonts w:asciiTheme="minorHAnsi" w:eastAsiaTheme="minorEastAsia" w:hAnsiTheme="minorHAnsi" w:cstheme="minorBidi"/>
              <w:noProof/>
              <w:sz w:val="22"/>
              <w:szCs w:val="22"/>
              <w:lang w:val="en-US" w:eastAsia="en-US" w:bidi="ar-SA"/>
            </w:rPr>
          </w:pPr>
          <w:r>
            <w:rPr>
              <w:rFonts w:eastAsia="Noto Sans CJK SC" w:cs="Lohit Devanagari"/>
            </w:rPr>
            <w:fldChar w:fldCharType="begin"/>
          </w:r>
          <w:r>
            <w:rPr>
              <w:rStyle w:val="IndexLink"/>
              <w:webHidden/>
            </w:rPr>
            <w:instrText>TOC \z \o "1-9" \u \h</w:instrText>
          </w:r>
          <w:r>
            <w:rPr>
              <w:rStyle w:val="IndexLink"/>
            </w:rPr>
            <w:fldChar w:fldCharType="separate"/>
          </w:r>
          <w:hyperlink w:anchor="_Toc39770335" w:history="1">
            <w:r w:rsidR="009B136A" w:rsidRPr="00B25B88">
              <w:rPr>
                <w:rStyle w:val="Hyperlink"/>
                <w:noProof/>
              </w:rPr>
              <w:t>DAFTAR ISI</w:t>
            </w:r>
            <w:r w:rsidR="009B136A">
              <w:rPr>
                <w:noProof/>
                <w:webHidden/>
              </w:rPr>
              <w:tab/>
            </w:r>
            <w:r w:rsidR="009B136A">
              <w:rPr>
                <w:noProof/>
                <w:webHidden/>
              </w:rPr>
              <w:fldChar w:fldCharType="begin"/>
            </w:r>
            <w:r w:rsidR="009B136A">
              <w:rPr>
                <w:noProof/>
                <w:webHidden/>
              </w:rPr>
              <w:instrText xml:space="preserve"> PAGEREF _Toc39770335 \h </w:instrText>
            </w:r>
            <w:r w:rsidR="009B136A">
              <w:rPr>
                <w:noProof/>
                <w:webHidden/>
              </w:rPr>
            </w:r>
            <w:r w:rsidR="009B136A">
              <w:rPr>
                <w:noProof/>
                <w:webHidden/>
              </w:rPr>
              <w:fldChar w:fldCharType="separate"/>
            </w:r>
            <w:r w:rsidR="009B136A">
              <w:rPr>
                <w:noProof/>
                <w:webHidden/>
              </w:rPr>
              <w:t>2</w:t>
            </w:r>
            <w:r w:rsidR="009B136A">
              <w:rPr>
                <w:noProof/>
                <w:webHidden/>
              </w:rPr>
              <w:fldChar w:fldCharType="end"/>
            </w:r>
          </w:hyperlink>
        </w:p>
        <w:p w14:paraId="1C08F317" w14:textId="5B2ADF8B" w:rsidR="009B136A" w:rsidRDefault="009B136A">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36" w:history="1">
            <w:r w:rsidRPr="00B25B88">
              <w:rPr>
                <w:rStyle w:val="Hyperlink"/>
                <w:noProof/>
              </w:rPr>
              <w:t>BAB 1</w:t>
            </w:r>
            <w:r>
              <w:rPr>
                <w:rFonts w:asciiTheme="minorHAnsi" w:eastAsiaTheme="minorEastAsia" w:hAnsiTheme="minorHAnsi" w:cstheme="minorBidi"/>
                <w:noProof/>
                <w:sz w:val="22"/>
                <w:szCs w:val="22"/>
                <w:lang w:val="en-US" w:eastAsia="en-US" w:bidi="ar-SA"/>
              </w:rPr>
              <w:tab/>
            </w:r>
            <w:r w:rsidRPr="00B25B88">
              <w:rPr>
                <w:rStyle w:val="Hyperlink"/>
                <w:noProof/>
              </w:rPr>
              <w:t>PENDAHULUAN</w:t>
            </w:r>
            <w:r>
              <w:rPr>
                <w:noProof/>
                <w:webHidden/>
              </w:rPr>
              <w:tab/>
            </w:r>
            <w:r>
              <w:rPr>
                <w:noProof/>
                <w:webHidden/>
              </w:rPr>
              <w:fldChar w:fldCharType="begin"/>
            </w:r>
            <w:r>
              <w:rPr>
                <w:noProof/>
                <w:webHidden/>
              </w:rPr>
              <w:instrText xml:space="preserve"> PAGEREF _Toc39770336 \h </w:instrText>
            </w:r>
            <w:r>
              <w:rPr>
                <w:noProof/>
                <w:webHidden/>
              </w:rPr>
            </w:r>
            <w:r>
              <w:rPr>
                <w:noProof/>
                <w:webHidden/>
              </w:rPr>
              <w:fldChar w:fldCharType="separate"/>
            </w:r>
            <w:r>
              <w:rPr>
                <w:noProof/>
                <w:webHidden/>
              </w:rPr>
              <w:t>5</w:t>
            </w:r>
            <w:r>
              <w:rPr>
                <w:noProof/>
                <w:webHidden/>
              </w:rPr>
              <w:fldChar w:fldCharType="end"/>
            </w:r>
          </w:hyperlink>
        </w:p>
        <w:p w14:paraId="1E627FF1" w14:textId="6944CDCE"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37" w:history="1">
            <w:r w:rsidRPr="00B25B88">
              <w:rPr>
                <w:rStyle w:val="Hyperlink"/>
                <w:noProof/>
              </w:rPr>
              <w:t>1.1</w:t>
            </w:r>
            <w:r>
              <w:rPr>
                <w:rFonts w:asciiTheme="minorHAnsi" w:eastAsiaTheme="minorEastAsia" w:hAnsiTheme="minorHAnsi" w:cstheme="minorBidi"/>
                <w:noProof/>
                <w:sz w:val="22"/>
                <w:szCs w:val="22"/>
                <w:lang w:val="en-US" w:eastAsia="en-US" w:bidi="ar-SA"/>
              </w:rPr>
              <w:tab/>
            </w:r>
            <w:r w:rsidRPr="00B25B88">
              <w:rPr>
                <w:rStyle w:val="Hyperlink"/>
                <w:noProof/>
              </w:rPr>
              <w:t>Latar Belakang</w:t>
            </w:r>
            <w:r>
              <w:rPr>
                <w:noProof/>
                <w:webHidden/>
              </w:rPr>
              <w:tab/>
            </w:r>
            <w:r>
              <w:rPr>
                <w:noProof/>
                <w:webHidden/>
              </w:rPr>
              <w:fldChar w:fldCharType="begin"/>
            </w:r>
            <w:r>
              <w:rPr>
                <w:noProof/>
                <w:webHidden/>
              </w:rPr>
              <w:instrText xml:space="preserve"> PAGEREF _Toc39770337 \h </w:instrText>
            </w:r>
            <w:r>
              <w:rPr>
                <w:noProof/>
                <w:webHidden/>
              </w:rPr>
            </w:r>
            <w:r>
              <w:rPr>
                <w:noProof/>
                <w:webHidden/>
              </w:rPr>
              <w:fldChar w:fldCharType="separate"/>
            </w:r>
            <w:r>
              <w:rPr>
                <w:noProof/>
                <w:webHidden/>
              </w:rPr>
              <w:t>5</w:t>
            </w:r>
            <w:r>
              <w:rPr>
                <w:noProof/>
                <w:webHidden/>
              </w:rPr>
              <w:fldChar w:fldCharType="end"/>
            </w:r>
          </w:hyperlink>
        </w:p>
        <w:p w14:paraId="43D2F813" w14:textId="4711500C"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38" w:history="1">
            <w:r w:rsidRPr="00B25B88">
              <w:rPr>
                <w:rStyle w:val="Hyperlink"/>
                <w:noProof/>
              </w:rPr>
              <w:t>1.2</w:t>
            </w:r>
            <w:r>
              <w:rPr>
                <w:rFonts w:asciiTheme="minorHAnsi" w:eastAsiaTheme="minorEastAsia" w:hAnsiTheme="minorHAnsi" w:cstheme="minorBidi"/>
                <w:noProof/>
                <w:sz w:val="22"/>
                <w:szCs w:val="22"/>
                <w:lang w:val="en-US" w:eastAsia="en-US" w:bidi="ar-SA"/>
              </w:rPr>
              <w:tab/>
            </w:r>
            <w:r w:rsidRPr="00B25B88">
              <w:rPr>
                <w:rStyle w:val="Hyperlink"/>
                <w:noProof/>
              </w:rPr>
              <w:t>Rumusan Masalah</w:t>
            </w:r>
            <w:r>
              <w:rPr>
                <w:noProof/>
                <w:webHidden/>
              </w:rPr>
              <w:tab/>
            </w:r>
            <w:r>
              <w:rPr>
                <w:noProof/>
                <w:webHidden/>
              </w:rPr>
              <w:fldChar w:fldCharType="begin"/>
            </w:r>
            <w:r>
              <w:rPr>
                <w:noProof/>
                <w:webHidden/>
              </w:rPr>
              <w:instrText xml:space="preserve"> PAGEREF _Toc39770338 \h </w:instrText>
            </w:r>
            <w:r>
              <w:rPr>
                <w:noProof/>
                <w:webHidden/>
              </w:rPr>
            </w:r>
            <w:r>
              <w:rPr>
                <w:noProof/>
                <w:webHidden/>
              </w:rPr>
              <w:fldChar w:fldCharType="separate"/>
            </w:r>
            <w:r>
              <w:rPr>
                <w:noProof/>
                <w:webHidden/>
              </w:rPr>
              <w:t>6</w:t>
            </w:r>
            <w:r>
              <w:rPr>
                <w:noProof/>
                <w:webHidden/>
              </w:rPr>
              <w:fldChar w:fldCharType="end"/>
            </w:r>
          </w:hyperlink>
        </w:p>
        <w:p w14:paraId="0F83BB3C" w14:textId="1D847A5F"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39" w:history="1">
            <w:r w:rsidRPr="00B25B88">
              <w:rPr>
                <w:rStyle w:val="Hyperlink"/>
                <w:noProof/>
              </w:rPr>
              <w:t>1.3</w:t>
            </w:r>
            <w:r>
              <w:rPr>
                <w:rFonts w:asciiTheme="minorHAnsi" w:eastAsiaTheme="minorEastAsia" w:hAnsiTheme="minorHAnsi" w:cstheme="minorBidi"/>
                <w:noProof/>
                <w:sz w:val="22"/>
                <w:szCs w:val="22"/>
                <w:lang w:val="en-US" w:eastAsia="en-US" w:bidi="ar-SA"/>
              </w:rPr>
              <w:tab/>
            </w:r>
            <w:r w:rsidRPr="00B25B88">
              <w:rPr>
                <w:rStyle w:val="Hyperlink"/>
                <w:noProof/>
              </w:rPr>
              <w:t>Tujuan Pembahasan</w:t>
            </w:r>
            <w:r>
              <w:rPr>
                <w:noProof/>
                <w:webHidden/>
              </w:rPr>
              <w:tab/>
            </w:r>
            <w:r>
              <w:rPr>
                <w:noProof/>
                <w:webHidden/>
              </w:rPr>
              <w:fldChar w:fldCharType="begin"/>
            </w:r>
            <w:r>
              <w:rPr>
                <w:noProof/>
                <w:webHidden/>
              </w:rPr>
              <w:instrText xml:space="preserve"> PAGEREF _Toc39770339 \h </w:instrText>
            </w:r>
            <w:r>
              <w:rPr>
                <w:noProof/>
                <w:webHidden/>
              </w:rPr>
            </w:r>
            <w:r>
              <w:rPr>
                <w:noProof/>
                <w:webHidden/>
              </w:rPr>
              <w:fldChar w:fldCharType="separate"/>
            </w:r>
            <w:r>
              <w:rPr>
                <w:noProof/>
                <w:webHidden/>
              </w:rPr>
              <w:t>6</w:t>
            </w:r>
            <w:r>
              <w:rPr>
                <w:noProof/>
                <w:webHidden/>
              </w:rPr>
              <w:fldChar w:fldCharType="end"/>
            </w:r>
          </w:hyperlink>
        </w:p>
        <w:p w14:paraId="4BB2A777" w14:textId="14F86F6F"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0" w:history="1">
            <w:r w:rsidRPr="00B25B88">
              <w:rPr>
                <w:rStyle w:val="Hyperlink"/>
                <w:noProof/>
              </w:rPr>
              <w:t>1.4</w:t>
            </w:r>
            <w:r>
              <w:rPr>
                <w:rFonts w:asciiTheme="minorHAnsi" w:eastAsiaTheme="minorEastAsia" w:hAnsiTheme="minorHAnsi" w:cstheme="minorBidi"/>
                <w:noProof/>
                <w:sz w:val="22"/>
                <w:szCs w:val="22"/>
                <w:lang w:val="en-US" w:eastAsia="en-US" w:bidi="ar-SA"/>
              </w:rPr>
              <w:tab/>
            </w:r>
            <w:r w:rsidRPr="00B25B88">
              <w:rPr>
                <w:rStyle w:val="Hyperlink"/>
                <w:noProof/>
              </w:rPr>
              <w:t>Ruang Lingkup</w:t>
            </w:r>
            <w:r>
              <w:rPr>
                <w:noProof/>
                <w:webHidden/>
              </w:rPr>
              <w:tab/>
            </w:r>
            <w:r>
              <w:rPr>
                <w:noProof/>
                <w:webHidden/>
              </w:rPr>
              <w:fldChar w:fldCharType="begin"/>
            </w:r>
            <w:r>
              <w:rPr>
                <w:noProof/>
                <w:webHidden/>
              </w:rPr>
              <w:instrText xml:space="preserve"> PAGEREF _Toc39770340 \h </w:instrText>
            </w:r>
            <w:r>
              <w:rPr>
                <w:noProof/>
                <w:webHidden/>
              </w:rPr>
            </w:r>
            <w:r>
              <w:rPr>
                <w:noProof/>
                <w:webHidden/>
              </w:rPr>
              <w:fldChar w:fldCharType="separate"/>
            </w:r>
            <w:r>
              <w:rPr>
                <w:noProof/>
                <w:webHidden/>
              </w:rPr>
              <w:t>6</w:t>
            </w:r>
            <w:r>
              <w:rPr>
                <w:noProof/>
                <w:webHidden/>
              </w:rPr>
              <w:fldChar w:fldCharType="end"/>
            </w:r>
          </w:hyperlink>
        </w:p>
        <w:p w14:paraId="1FCF62B0" w14:textId="6B059413"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1" w:history="1">
            <w:r w:rsidRPr="00B25B88">
              <w:rPr>
                <w:rStyle w:val="Hyperlink"/>
                <w:noProof/>
              </w:rPr>
              <w:t>1.5</w:t>
            </w:r>
            <w:r>
              <w:rPr>
                <w:rFonts w:asciiTheme="minorHAnsi" w:eastAsiaTheme="minorEastAsia" w:hAnsiTheme="minorHAnsi" w:cstheme="minorBidi"/>
                <w:noProof/>
                <w:sz w:val="22"/>
                <w:szCs w:val="22"/>
                <w:lang w:val="en-US" w:eastAsia="en-US" w:bidi="ar-SA"/>
              </w:rPr>
              <w:tab/>
            </w:r>
            <w:r w:rsidRPr="00B25B88">
              <w:rPr>
                <w:rStyle w:val="Hyperlink"/>
                <w:noProof/>
              </w:rPr>
              <w:t>Sumber Data</w:t>
            </w:r>
            <w:r>
              <w:rPr>
                <w:noProof/>
                <w:webHidden/>
              </w:rPr>
              <w:tab/>
            </w:r>
            <w:r>
              <w:rPr>
                <w:noProof/>
                <w:webHidden/>
              </w:rPr>
              <w:fldChar w:fldCharType="begin"/>
            </w:r>
            <w:r>
              <w:rPr>
                <w:noProof/>
                <w:webHidden/>
              </w:rPr>
              <w:instrText xml:space="preserve"> PAGEREF _Toc39770341 \h </w:instrText>
            </w:r>
            <w:r>
              <w:rPr>
                <w:noProof/>
                <w:webHidden/>
              </w:rPr>
            </w:r>
            <w:r>
              <w:rPr>
                <w:noProof/>
                <w:webHidden/>
              </w:rPr>
              <w:fldChar w:fldCharType="separate"/>
            </w:r>
            <w:r>
              <w:rPr>
                <w:noProof/>
                <w:webHidden/>
              </w:rPr>
              <w:t>6</w:t>
            </w:r>
            <w:r>
              <w:rPr>
                <w:noProof/>
                <w:webHidden/>
              </w:rPr>
              <w:fldChar w:fldCharType="end"/>
            </w:r>
          </w:hyperlink>
        </w:p>
        <w:p w14:paraId="7209C756" w14:textId="2CF284B5"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2" w:history="1">
            <w:r w:rsidRPr="00B25B88">
              <w:rPr>
                <w:rStyle w:val="Hyperlink"/>
                <w:noProof/>
              </w:rPr>
              <w:t>1.6</w:t>
            </w:r>
            <w:r>
              <w:rPr>
                <w:rFonts w:asciiTheme="minorHAnsi" w:eastAsiaTheme="minorEastAsia" w:hAnsiTheme="minorHAnsi" w:cstheme="minorBidi"/>
                <w:noProof/>
                <w:sz w:val="22"/>
                <w:szCs w:val="22"/>
                <w:lang w:val="en-US" w:eastAsia="en-US" w:bidi="ar-SA"/>
              </w:rPr>
              <w:tab/>
            </w:r>
            <w:r w:rsidRPr="00B25B88">
              <w:rPr>
                <w:rStyle w:val="Hyperlink"/>
                <w:noProof/>
              </w:rPr>
              <w:t>Sistematika Penyajian</w:t>
            </w:r>
            <w:r>
              <w:rPr>
                <w:noProof/>
                <w:webHidden/>
              </w:rPr>
              <w:tab/>
            </w:r>
            <w:r>
              <w:rPr>
                <w:noProof/>
                <w:webHidden/>
              </w:rPr>
              <w:fldChar w:fldCharType="begin"/>
            </w:r>
            <w:r>
              <w:rPr>
                <w:noProof/>
                <w:webHidden/>
              </w:rPr>
              <w:instrText xml:space="preserve"> PAGEREF _Toc39770342 \h </w:instrText>
            </w:r>
            <w:r>
              <w:rPr>
                <w:noProof/>
                <w:webHidden/>
              </w:rPr>
            </w:r>
            <w:r>
              <w:rPr>
                <w:noProof/>
                <w:webHidden/>
              </w:rPr>
              <w:fldChar w:fldCharType="separate"/>
            </w:r>
            <w:r>
              <w:rPr>
                <w:noProof/>
                <w:webHidden/>
              </w:rPr>
              <w:t>7</w:t>
            </w:r>
            <w:r>
              <w:rPr>
                <w:noProof/>
                <w:webHidden/>
              </w:rPr>
              <w:fldChar w:fldCharType="end"/>
            </w:r>
          </w:hyperlink>
        </w:p>
        <w:p w14:paraId="7C31206E" w14:textId="5C74E867" w:rsidR="009B136A" w:rsidRDefault="009B136A">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43" w:history="1">
            <w:r w:rsidRPr="00B25B88">
              <w:rPr>
                <w:rStyle w:val="Hyperlink"/>
                <w:noProof/>
              </w:rPr>
              <w:t>BAB 2</w:t>
            </w:r>
            <w:r>
              <w:rPr>
                <w:rFonts w:asciiTheme="minorHAnsi" w:eastAsiaTheme="minorEastAsia" w:hAnsiTheme="minorHAnsi" w:cstheme="minorBidi"/>
                <w:noProof/>
                <w:sz w:val="22"/>
                <w:szCs w:val="22"/>
                <w:lang w:val="en-US" w:eastAsia="en-US" w:bidi="ar-SA"/>
              </w:rPr>
              <w:tab/>
            </w:r>
            <w:r w:rsidRPr="00B25B88">
              <w:rPr>
                <w:rStyle w:val="Hyperlink"/>
                <w:noProof/>
              </w:rPr>
              <w:t>KAJIAN TEORI</w:t>
            </w:r>
            <w:r>
              <w:rPr>
                <w:noProof/>
                <w:webHidden/>
              </w:rPr>
              <w:tab/>
            </w:r>
            <w:r>
              <w:rPr>
                <w:noProof/>
                <w:webHidden/>
              </w:rPr>
              <w:fldChar w:fldCharType="begin"/>
            </w:r>
            <w:r>
              <w:rPr>
                <w:noProof/>
                <w:webHidden/>
              </w:rPr>
              <w:instrText xml:space="preserve"> PAGEREF _Toc39770343 \h </w:instrText>
            </w:r>
            <w:r>
              <w:rPr>
                <w:noProof/>
                <w:webHidden/>
              </w:rPr>
            </w:r>
            <w:r>
              <w:rPr>
                <w:noProof/>
                <w:webHidden/>
              </w:rPr>
              <w:fldChar w:fldCharType="separate"/>
            </w:r>
            <w:r>
              <w:rPr>
                <w:noProof/>
                <w:webHidden/>
              </w:rPr>
              <w:t>8</w:t>
            </w:r>
            <w:r>
              <w:rPr>
                <w:noProof/>
                <w:webHidden/>
              </w:rPr>
              <w:fldChar w:fldCharType="end"/>
            </w:r>
          </w:hyperlink>
        </w:p>
        <w:p w14:paraId="03B61546" w14:textId="797BF701"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4" w:history="1">
            <w:r w:rsidRPr="00B25B88">
              <w:rPr>
                <w:rStyle w:val="Hyperlink"/>
                <w:noProof/>
              </w:rPr>
              <w:t>2.1</w:t>
            </w:r>
            <w:r>
              <w:rPr>
                <w:rFonts w:asciiTheme="minorHAnsi" w:eastAsiaTheme="minorEastAsia" w:hAnsiTheme="minorHAnsi" w:cstheme="minorBidi"/>
                <w:noProof/>
                <w:sz w:val="22"/>
                <w:szCs w:val="22"/>
                <w:lang w:val="en-US" w:eastAsia="en-US" w:bidi="ar-SA"/>
              </w:rPr>
              <w:tab/>
            </w:r>
            <w:r w:rsidRPr="00B25B88">
              <w:rPr>
                <w:rStyle w:val="Hyperlink"/>
                <w:i/>
                <w:noProof/>
              </w:rPr>
              <w:t>Residual Neural Networks</w:t>
            </w:r>
            <w:r>
              <w:rPr>
                <w:noProof/>
                <w:webHidden/>
              </w:rPr>
              <w:tab/>
            </w:r>
            <w:r>
              <w:rPr>
                <w:noProof/>
                <w:webHidden/>
              </w:rPr>
              <w:fldChar w:fldCharType="begin"/>
            </w:r>
            <w:r>
              <w:rPr>
                <w:noProof/>
                <w:webHidden/>
              </w:rPr>
              <w:instrText xml:space="preserve"> PAGEREF _Toc39770344 \h </w:instrText>
            </w:r>
            <w:r>
              <w:rPr>
                <w:noProof/>
                <w:webHidden/>
              </w:rPr>
            </w:r>
            <w:r>
              <w:rPr>
                <w:noProof/>
                <w:webHidden/>
              </w:rPr>
              <w:fldChar w:fldCharType="separate"/>
            </w:r>
            <w:r>
              <w:rPr>
                <w:noProof/>
                <w:webHidden/>
              </w:rPr>
              <w:t>8</w:t>
            </w:r>
            <w:r>
              <w:rPr>
                <w:noProof/>
                <w:webHidden/>
              </w:rPr>
              <w:fldChar w:fldCharType="end"/>
            </w:r>
          </w:hyperlink>
        </w:p>
        <w:p w14:paraId="7B5AD4E6" w14:textId="20ACE106"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5" w:history="1">
            <w:r w:rsidRPr="00B25B88">
              <w:rPr>
                <w:rStyle w:val="Hyperlink"/>
                <w:i/>
                <w:iCs/>
                <w:noProof/>
              </w:rPr>
              <w:t>2.2</w:t>
            </w:r>
            <w:r>
              <w:rPr>
                <w:rFonts w:asciiTheme="minorHAnsi" w:eastAsiaTheme="minorEastAsia" w:hAnsiTheme="minorHAnsi" w:cstheme="minorBidi"/>
                <w:noProof/>
                <w:sz w:val="22"/>
                <w:szCs w:val="22"/>
                <w:lang w:val="en-US" w:eastAsia="en-US" w:bidi="ar-SA"/>
              </w:rPr>
              <w:tab/>
            </w:r>
            <w:r w:rsidRPr="00B25B88">
              <w:rPr>
                <w:rStyle w:val="Hyperlink"/>
                <w:i/>
                <w:iCs/>
                <w:noProof/>
              </w:rPr>
              <w:t>Learning Rate Finder</w:t>
            </w:r>
            <w:r>
              <w:rPr>
                <w:noProof/>
                <w:webHidden/>
              </w:rPr>
              <w:tab/>
            </w:r>
            <w:r>
              <w:rPr>
                <w:noProof/>
                <w:webHidden/>
              </w:rPr>
              <w:fldChar w:fldCharType="begin"/>
            </w:r>
            <w:r>
              <w:rPr>
                <w:noProof/>
                <w:webHidden/>
              </w:rPr>
              <w:instrText xml:space="preserve"> PAGEREF _Toc39770345 \h </w:instrText>
            </w:r>
            <w:r>
              <w:rPr>
                <w:noProof/>
                <w:webHidden/>
              </w:rPr>
            </w:r>
            <w:r>
              <w:rPr>
                <w:noProof/>
                <w:webHidden/>
              </w:rPr>
              <w:fldChar w:fldCharType="separate"/>
            </w:r>
            <w:r>
              <w:rPr>
                <w:noProof/>
                <w:webHidden/>
              </w:rPr>
              <w:t>8</w:t>
            </w:r>
            <w:r>
              <w:rPr>
                <w:noProof/>
                <w:webHidden/>
              </w:rPr>
              <w:fldChar w:fldCharType="end"/>
            </w:r>
          </w:hyperlink>
        </w:p>
        <w:p w14:paraId="66A67DC7" w14:textId="6927AF4F"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6" w:history="1">
            <w:r w:rsidRPr="00B25B88">
              <w:rPr>
                <w:rStyle w:val="Hyperlink"/>
                <w:i/>
                <w:iCs/>
                <w:noProof/>
                <w:lang w:val="en-US"/>
              </w:rPr>
              <w:t>2.3</w:t>
            </w:r>
            <w:r>
              <w:rPr>
                <w:rFonts w:asciiTheme="minorHAnsi" w:eastAsiaTheme="minorEastAsia" w:hAnsiTheme="minorHAnsi" w:cstheme="minorBidi"/>
                <w:noProof/>
                <w:sz w:val="22"/>
                <w:szCs w:val="22"/>
                <w:lang w:val="en-US" w:eastAsia="en-US" w:bidi="ar-SA"/>
              </w:rPr>
              <w:tab/>
            </w:r>
            <w:r w:rsidRPr="00B25B88">
              <w:rPr>
                <w:rStyle w:val="Hyperlink"/>
                <w:i/>
                <w:iCs/>
                <w:noProof/>
                <w:lang w:val="en-US"/>
              </w:rPr>
              <w:t>One Cy</w:t>
            </w:r>
            <w:r w:rsidRPr="00B25B88">
              <w:rPr>
                <w:rStyle w:val="Hyperlink"/>
                <w:i/>
                <w:iCs/>
                <w:noProof/>
                <w:lang w:val="en-US"/>
              </w:rPr>
              <w:t>c</w:t>
            </w:r>
            <w:r w:rsidRPr="00B25B88">
              <w:rPr>
                <w:rStyle w:val="Hyperlink"/>
                <w:i/>
                <w:iCs/>
                <w:noProof/>
                <w:lang w:val="en-US"/>
              </w:rPr>
              <w:t>le Policy</w:t>
            </w:r>
            <w:r>
              <w:rPr>
                <w:noProof/>
                <w:webHidden/>
              </w:rPr>
              <w:tab/>
            </w:r>
            <w:r>
              <w:rPr>
                <w:noProof/>
                <w:webHidden/>
              </w:rPr>
              <w:fldChar w:fldCharType="begin"/>
            </w:r>
            <w:r>
              <w:rPr>
                <w:noProof/>
                <w:webHidden/>
              </w:rPr>
              <w:instrText xml:space="preserve"> PAGEREF _Toc39770346 \h </w:instrText>
            </w:r>
            <w:r>
              <w:rPr>
                <w:noProof/>
                <w:webHidden/>
              </w:rPr>
            </w:r>
            <w:r>
              <w:rPr>
                <w:noProof/>
                <w:webHidden/>
              </w:rPr>
              <w:fldChar w:fldCharType="separate"/>
            </w:r>
            <w:r>
              <w:rPr>
                <w:noProof/>
                <w:webHidden/>
              </w:rPr>
              <w:t>9</w:t>
            </w:r>
            <w:r>
              <w:rPr>
                <w:noProof/>
                <w:webHidden/>
              </w:rPr>
              <w:fldChar w:fldCharType="end"/>
            </w:r>
          </w:hyperlink>
        </w:p>
        <w:p w14:paraId="1C342FCF" w14:textId="6F9CF658"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7" w:history="1">
            <w:r w:rsidRPr="00B25B88">
              <w:rPr>
                <w:rStyle w:val="Hyperlink"/>
                <w:i/>
                <w:iCs/>
                <w:noProof/>
              </w:rPr>
              <w:t>2.4</w:t>
            </w:r>
            <w:r>
              <w:rPr>
                <w:rFonts w:asciiTheme="minorHAnsi" w:eastAsiaTheme="minorEastAsia" w:hAnsiTheme="minorHAnsi" w:cstheme="minorBidi"/>
                <w:noProof/>
                <w:sz w:val="22"/>
                <w:szCs w:val="22"/>
                <w:lang w:val="en-US" w:eastAsia="en-US" w:bidi="ar-SA"/>
              </w:rPr>
              <w:tab/>
            </w:r>
            <w:r w:rsidRPr="00B25B88">
              <w:rPr>
                <w:rStyle w:val="Hyperlink"/>
                <w:i/>
                <w:iCs/>
                <w:noProof/>
              </w:rPr>
              <w:t>FastAi</w:t>
            </w:r>
            <w:r>
              <w:rPr>
                <w:noProof/>
                <w:webHidden/>
              </w:rPr>
              <w:tab/>
            </w:r>
            <w:r>
              <w:rPr>
                <w:noProof/>
                <w:webHidden/>
              </w:rPr>
              <w:fldChar w:fldCharType="begin"/>
            </w:r>
            <w:r>
              <w:rPr>
                <w:noProof/>
                <w:webHidden/>
              </w:rPr>
              <w:instrText xml:space="preserve"> PAGEREF _Toc39770347 \h </w:instrText>
            </w:r>
            <w:r>
              <w:rPr>
                <w:noProof/>
                <w:webHidden/>
              </w:rPr>
            </w:r>
            <w:r>
              <w:rPr>
                <w:noProof/>
                <w:webHidden/>
              </w:rPr>
              <w:fldChar w:fldCharType="separate"/>
            </w:r>
            <w:r>
              <w:rPr>
                <w:noProof/>
                <w:webHidden/>
              </w:rPr>
              <w:t>9</w:t>
            </w:r>
            <w:r>
              <w:rPr>
                <w:noProof/>
                <w:webHidden/>
              </w:rPr>
              <w:fldChar w:fldCharType="end"/>
            </w:r>
          </w:hyperlink>
        </w:p>
        <w:p w14:paraId="191ADCFC" w14:textId="316DB5CB"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8" w:history="1">
            <w:r w:rsidRPr="00B25B88">
              <w:rPr>
                <w:rStyle w:val="Hyperlink"/>
                <w:noProof/>
              </w:rPr>
              <w:t>2.5</w:t>
            </w:r>
            <w:r>
              <w:rPr>
                <w:rFonts w:asciiTheme="minorHAnsi" w:eastAsiaTheme="minorEastAsia" w:hAnsiTheme="minorHAnsi" w:cstheme="minorBidi"/>
                <w:noProof/>
                <w:sz w:val="22"/>
                <w:szCs w:val="22"/>
                <w:lang w:val="en-US" w:eastAsia="en-US" w:bidi="ar-SA"/>
              </w:rPr>
              <w:tab/>
            </w:r>
            <w:r w:rsidRPr="00B25B88">
              <w:rPr>
                <w:rStyle w:val="Hyperlink"/>
                <w:i/>
                <w:iCs/>
                <w:noProof/>
              </w:rPr>
              <w:t>Flask</w:t>
            </w:r>
            <w:r>
              <w:rPr>
                <w:noProof/>
                <w:webHidden/>
              </w:rPr>
              <w:tab/>
            </w:r>
            <w:r>
              <w:rPr>
                <w:noProof/>
                <w:webHidden/>
              </w:rPr>
              <w:fldChar w:fldCharType="begin"/>
            </w:r>
            <w:r>
              <w:rPr>
                <w:noProof/>
                <w:webHidden/>
              </w:rPr>
              <w:instrText xml:space="preserve"> PAGEREF _Toc39770348 \h </w:instrText>
            </w:r>
            <w:r>
              <w:rPr>
                <w:noProof/>
                <w:webHidden/>
              </w:rPr>
            </w:r>
            <w:r>
              <w:rPr>
                <w:noProof/>
                <w:webHidden/>
              </w:rPr>
              <w:fldChar w:fldCharType="separate"/>
            </w:r>
            <w:r>
              <w:rPr>
                <w:noProof/>
                <w:webHidden/>
              </w:rPr>
              <w:t>9</w:t>
            </w:r>
            <w:r>
              <w:rPr>
                <w:noProof/>
                <w:webHidden/>
              </w:rPr>
              <w:fldChar w:fldCharType="end"/>
            </w:r>
          </w:hyperlink>
        </w:p>
        <w:p w14:paraId="369C7FA5" w14:textId="59393946"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49" w:history="1">
            <w:r w:rsidRPr="00B25B88">
              <w:rPr>
                <w:rStyle w:val="Hyperlink"/>
                <w:noProof/>
                <w:lang w:val="en-US"/>
              </w:rPr>
              <w:t>2.6</w:t>
            </w:r>
            <w:r>
              <w:rPr>
                <w:rFonts w:asciiTheme="minorHAnsi" w:eastAsiaTheme="minorEastAsia" w:hAnsiTheme="minorHAnsi" w:cstheme="minorBidi"/>
                <w:noProof/>
                <w:sz w:val="22"/>
                <w:szCs w:val="22"/>
                <w:lang w:val="en-US" w:eastAsia="en-US" w:bidi="ar-SA"/>
              </w:rPr>
              <w:tab/>
            </w:r>
            <w:r w:rsidRPr="00B25B88">
              <w:rPr>
                <w:rStyle w:val="Hyperlink"/>
                <w:noProof/>
                <w:lang w:val="en-US"/>
              </w:rPr>
              <w:t>Google Colaboratory</w:t>
            </w:r>
            <w:r>
              <w:rPr>
                <w:noProof/>
                <w:webHidden/>
              </w:rPr>
              <w:tab/>
            </w:r>
            <w:r>
              <w:rPr>
                <w:noProof/>
                <w:webHidden/>
              </w:rPr>
              <w:fldChar w:fldCharType="begin"/>
            </w:r>
            <w:r>
              <w:rPr>
                <w:noProof/>
                <w:webHidden/>
              </w:rPr>
              <w:instrText xml:space="preserve"> PAGEREF _Toc39770349 \h </w:instrText>
            </w:r>
            <w:r>
              <w:rPr>
                <w:noProof/>
                <w:webHidden/>
              </w:rPr>
            </w:r>
            <w:r>
              <w:rPr>
                <w:noProof/>
                <w:webHidden/>
              </w:rPr>
              <w:fldChar w:fldCharType="separate"/>
            </w:r>
            <w:r>
              <w:rPr>
                <w:noProof/>
                <w:webHidden/>
              </w:rPr>
              <w:t>10</w:t>
            </w:r>
            <w:r>
              <w:rPr>
                <w:noProof/>
                <w:webHidden/>
              </w:rPr>
              <w:fldChar w:fldCharType="end"/>
            </w:r>
          </w:hyperlink>
        </w:p>
        <w:p w14:paraId="2CD9BD73" w14:textId="7BA5D19F"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0" w:history="1">
            <w:r w:rsidRPr="00B25B88">
              <w:rPr>
                <w:rStyle w:val="Hyperlink"/>
                <w:noProof/>
                <w:lang w:val="en-US"/>
              </w:rPr>
              <w:t>2.7</w:t>
            </w:r>
            <w:r>
              <w:rPr>
                <w:rFonts w:asciiTheme="minorHAnsi" w:eastAsiaTheme="minorEastAsia" w:hAnsiTheme="minorHAnsi" w:cstheme="minorBidi"/>
                <w:noProof/>
                <w:sz w:val="22"/>
                <w:szCs w:val="22"/>
                <w:lang w:val="en-US" w:eastAsia="en-US" w:bidi="ar-SA"/>
              </w:rPr>
              <w:tab/>
            </w:r>
            <w:r w:rsidRPr="00B25B88">
              <w:rPr>
                <w:rStyle w:val="Hyperlink"/>
                <w:noProof/>
                <w:lang w:val="en-US"/>
              </w:rPr>
              <w:t>Freelancer – Bootstrap Theme</w:t>
            </w:r>
            <w:r>
              <w:rPr>
                <w:noProof/>
                <w:webHidden/>
              </w:rPr>
              <w:tab/>
            </w:r>
            <w:r>
              <w:rPr>
                <w:noProof/>
                <w:webHidden/>
              </w:rPr>
              <w:fldChar w:fldCharType="begin"/>
            </w:r>
            <w:r>
              <w:rPr>
                <w:noProof/>
                <w:webHidden/>
              </w:rPr>
              <w:instrText xml:space="preserve"> PAGEREF _Toc39770350 \h </w:instrText>
            </w:r>
            <w:r>
              <w:rPr>
                <w:noProof/>
                <w:webHidden/>
              </w:rPr>
            </w:r>
            <w:r>
              <w:rPr>
                <w:noProof/>
                <w:webHidden/>
              </w:rPr>
              <w:fldChar w:fldCharType="separate"/>
            </w:r>
            <w:r>
              <w:rPr>
                <w:noProof/>
                <w:webHidden/>
              </w:rPr>
              <w:t>11</w:t>
            </w:r>
            <w:r>
              <w:rPr>
                <w:noProof/>
                <w:webHidden/>
              </w:rPr>
              <w:fldChar w:fldCharType="end"/>
            </w:r>
          </w:hyperlink>
        </w:p>
        <w:p w14:paraId="3845BCD2" w14:textId="7665FF87"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1" w:history="1">
            <w:r w:rsidRPr="00B25B88">
              <w:rPr>
                <w:rStyle w:val="Hyperlink"/>
                <w:noProof/>
              </w:rPr>
              <w:t>2.8</w:t>
            </w:r>
            <w:r>
              <w:rPr>
                <w:rFonts w:asciiTheme="minorHAnsi" w:eastAsiaTheme="minorEastAsia" w:hAnsiTheme="minorHAnsi" w:cstheme="minorBidi"/>
                <w:noProof/>
                <w:sz w:val="22"/>
                <w:szCs w:val="22"/>
                <w:lang w:val="en-US" w:eastAsia="en-US" w:bidi="ar-SA"/>
              </w:rPr>
              <w:tab/>
            </w:r>
            <w:r w:rsidRPr="00B25B88">
              <w:rPr>
                <w:rStyle w:val="Hyperlink"/>
                <w:noProof/>
              </w:rPr>
              <w:t>Dataset</w:t>
            </w:r>
            <w:r>
              <w:rPr>
                <w:noProof/>
                <w:webHidden/>
              </w:rPr>
              <w:tab/>
            </w:r>
            <w:r>
              <w:rPr>
                <w:noProof/>
                <w:webHidden/>
              </w:rPr>
              <w:fldChar w:fldCharType="begin"/>
            </w:r>
            <w:r>
              <w:rPr>
                <w:noProof/>
                <w:webHidden/>
              </w:rPr>
              <w:instrText xml:space="preserve"> PAGEREF _Toc39770351 \h </w:instrText>
            </w:r>
            <w:r>
              <w:rPr>
                <w:noProof/>
                <w:webHidden/>
              </w:rPr>
            </w:r>
            <w:r>
              <w:rPr>
                <w:noProof/>
                <w:webHidden/>
              </w:rPr>
              <w:fldChar w:fldCharType="separate"/>
            </w:r>
            <w:r>
              <w:rPr>
                <w:noProof/>
                <w:webHidden/>
              </w:rPr>
              <w:t>11</w:t>
            </w:r>
            <w:r>
              <w:rPr>
                <w:noProof/>
                <w:webHidden/>
              </w:rPr>
              <w:fldChar w:fldCharType="end"/>
            </w:r>
          </w:hyperlink>
        </w:p>
        <w:p w14:paraId="6669882C" w14:textId="33B725AB" w:rsidR="009B136A" w:rsidRDefault="009B136A">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52" w:history="1">
            <w:r w:rsidRPr="00B25B88">
              <w:rPr>
                <w:rStyle w:val="Hyperlink"/>
                <w:noProof/>
              </w:rPr>
              <w:t>BAB 3</w:t>
            </w:r>
            <w:r>
              <w:rPr>
                <w:rFonts w:asciiTheme="minorHAnsi" w:eastAsiaTheme="minorEastAsia" w:hAnsiTheme="minorHAnsi" w:cstheme="minorBidi"/>
                <w:noProof/>
                <w:sz w:val="22"/>
                <w:szCs w:val="22"/>
                <w:lang w:val="en-US" w:eastAsia="en-US" w:bidi="ar-SA"/>
              </w:rPr>
              <w:tab/>
            </w:r>
            <w:r w:rsidRPr="00B25B88">
              <w:rPr>
                <w:rStyle w:val="Hyperlink"/>
                <w:noProof/>
              </w:rPr>
              <w:t>ANALISIS DAN RANCANGAN SISTEM</w:t>
            </w:r>
            <w:r>
              <w:rPr>
                <w:noProof/>
                <w:webHidden/>
              </w:rPr>
              <w:tab/>
            </w:r>
            <w:r>
              <w:rPr>
                <w:noProof/>
                <w:webHidden/>
              </w:rPr>
              <w:fldChar w:fldCharType="begin"/>
            </w:r>
            <w:r>
              <w:rPr>
                <w:noProof/>
                <w:webHidden/>
              </w:rPr>
              <w:instrText xml:space="preserve"> PAGEREF _Toc39770352 \h </w:instrText>
            </w:r>
            <w:r>
              <w:rPr>
                <w:noProof/>
                <w:webHidden/>
              </w:rPr>
            </w:r>
            <w:r>
              <w:rPr>
                <w:noProof/>
                <w:webHidden/>
              </w:rPr>
              <w:fldChar w:fldCharType="separate"/>
            </w:r>
            <w:r>
              <w:rPr>
                <w:noProof/>
                <w:webHidden/>
              </w:rPr>
              <w:t>12</w:t>
            </w:r>
            <w:r>
              <w:rPr>
                <w:noProof/>
                <w:webHidden/>
              </w:rPr>
              <w:fldChar w:fldCharType="end"/>
            </w:r>
          </w:hyperlink>
        </w:p>
        <w:p w14:paraId="7999EF8D" w14:textId="6601A138"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3" w:history="1">
            <w:r w:rsidRPr="00B25B88">
              <w:rPr>
                <w:rStyle w:val="Hyperlink"/>
                <w:i/>
                <w:iCs/>
                <w:noProof/>
              </w:rPr>
              <w:t>3.1</w:t>
            </w:r>
            <w:r>
              <w:rPr>
                <w:rFonts w:asciiTheme="minorHAnsi" w:eastAsiaTheme="minorEastAsia" w:hAnsiTheme="minorHAnsi" w:cstheme="minorBidi"/>
                <w:noProof/>
                <w:sz w:val="22"/>
                <w:szCs w:val="22"/>
                <w:lang w:val="en-US" w:eastAsia="en-US" w:bidi="ar-SA"/>
              </w:rPr>
              <w:tab/>
            </w:r>
            <w:r w:rsidRPr="00B25B88">
              <w:rPr>
                <w:rStyle w:val="Hyperlink"/>
                <w:i/>
                <w:iCs/>
                <w:noProof/>
              </w:rPr>
              <w:t>Data Preprocessing</w:t>
            </w:r>
            <w:r>
              <w:rPr>
                <w:noProof/>
                <w:webHidden/>
              </w:rPr>
              <w:tab/>
            </w:r>
            <w:r>
              <w:rPr>
                <w:noProof/>
                <w:webHidden/>
              </w:rPr>
              <w:fldChar w:fldCharType="begin"/>
            </w:r>
            <w:r>
              <w:rPr>
                <w:noProof/>
                <w:webHidden/>
              </w:rPr>
              <w:instrText xml:space="preserve"> PAGEREF _Toc39770353 \h </w:instrText>
            </w:r>
            <w:r>
              <w:rPr>
                <w:noProof/>
                <w:webHidden/>
              </w:rPr>
            </w:r>
            <w:r>
              <w:rPr>
                <w:noProof/>
                <w:webHidden/>
              </w:rPr>
              <w:fldChar w:fldCharType="separate"/>
            </w:r>
            <w:r>
              <w:rPr>
                <w:noProof/>
                <w:webHidden/>
              </w:rPr>
              <w:t>12</w:t>
            </w:r>
            <w:r>
              <w:rPr>
                <w:noProof/>
                <w:webHidden/>
              </w:rPr>
              <w:fldChar w:fldCharType="end"/>
            </w:r>
          </w:hyperlink>
        </w:p>
        <w:p w14:paraId="2187DFD2" w14:textId="5F0CFA97"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4" w:history="1">
            <w:r w:rsidRPr="00B25B88">
              <w:rPr>
                <w:rStyle w:val="Hyperlink"/>
                <w:noProof/>
              </w:rPr>
              <w:t>3.2</w:t>
            </w:r>
            <w:r>
              <w:rPr>
                <w:rFonts w:asciiTheme="minorHAnsi" w:eastAsiaTheme="minorEastAsia" w:hAnsiTheme="minorHAnsi" w:cstheme="minorBidi"/>
                <w:noProof/>
                <w:sz w:val="22"/>
                <w:szCs w:val="22"/>
                <w:lang w:val="en-US" w:eastAsia="en-US" w:bidi="ar-SA"/>
              </w:rPr>
              <w:tab/>
            </w:r>
            <w:r w:rsidRPr="00B25B88">
              <w:rPr>
                <w:rStyle w:val="Hyperlink"/>
                <w:noProof/>
              </w:rPr>
              <w:t>Rancangan Tampilan Website</w:t>
            </w:r>
            <w:r>
              <w:rPr>
                <w:noProof/>
                <w:webHidden/>
              </w:rPr>
              <w:tab/>
            </w:r>
            <w:r>
              <w:rPr>
                <w:noProof/>
                <w:webHidden/>
              </w:rPr>
              <w:fldChar w:fldCharType="begin"/>
            </w:r>
            <w:r>
              <w:rPr>
                <w:noProof/>
                <w:webHidden/>
              </w:rPr>
              <w:instrText xml:space="preserve"> PAGEREF _Toc39770354 \h </w:instrText>
            </w:r>
            <w:r>
              <w:rPr>
                <w:noProof/>
                <w:webHidden/>
              </w:rPr>
            </w:r>
            <w:r>
              <w:rPr>
                <w:noProof/>
                <w:webHidden/>
              </w:rPr>
              <w:fldChar w:fldCharType="separate"/>
            </w:r>
            <w:r>
              <w:rPr>
                <w:noProof/>
                <w:webHidden/>
              </w:rPr>
              <w:t>12</w:t>
            </w:r>
            <w:r>
              <w:rPr>
                <w:noProof/>
                <w:webHidden/>
              </w:rPr>
              <w:fldChar w:fldCharType="end"/>
            </w:r>
          </w:hyperlink>
        </w:p>
        <w:p w14:paraId="74A24ED5" w14:textId="5CFF0234" w:rsidR="009B136A" w:rsidRDefault="009B136A">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39770355" w:history="1">
            <w:r w:rsidRPr="00B25B88">
              <w:rPr>
                <w:rStyle w:val="Hyperlink"/>
                <w:noProof/>
              </w:rPr>
              <w:t>3.2.1</w:t>
            </w:r>
            <w:r>
              <w:rPr>
                <w:rFonts w:asciiTheme="minorHAnsi" w:eastAsiaTheme="minorEastAsia" w:hAnsiTheme="minorHAnsi" w:cstheme="minorBidi"/>
                <w:noProof/>
                <w:sz w:val="22"/>
                <w:szCs w:val="22"/>
                <w:lang w:val="en-US" w:eastAsia="en-US" w:bidi="ar-SA"/>
              </w:rPr>
              <w:tab/>
            </w:r>
            <w:r w:rsidRPr="00B25B88">
              <w:rPr>
                <w:rStyle w:val="Hyperlink"/>
                <w:noProof/>
              </w:rPr>
              <w:t>Rancangan Tampilan Utama</w:t>
            </w:r>
            <w:r>
              <w:rPr>
                <w:noProof/>
                <w:webHidden/>
              </w:rPr>
              <w:tab/>
            </w:r>
            <w:r>
              <w:rPr>
                <w:noProof/>
                <w:webHidden/>
              </w:rPr>
              <w:fldChar w:fldCharType="begin"/>
            </w:r>
            <w:r>
              <w:rPr>
                <w:noProof/>
                <w:webHidden/>
              </w:rPr>
              <w:instrText xml:space="preserve"> PAGEREF _Toc39770355 \h </w:instrText>
            </w:r>
            <w:r>
              <w:rPr>
                <w:noProof/>
                <w:webHidden/>
              </w:rPr>
            </w:r>
            <w:r>
              <w:rPr>
                <w:noProof/>
                <w:webHidden/>
              </w:rPr>
              <w:fldChar w:fldCharType="separate"/>
            </w:r>
            <w:r>
              <w:rPr>
                <w:noProof/>
                <w:webHidden/>
              </w:rPr>
              <w:t>12</w:t>
            </w:r>
            <w:r>
              <w:rPr>
                <w:noProof/>
                <w:webHidden/>
              </w:rPr>
              <w:fldChar w:fldCharType="end"/>
            </w:r>
          </w:hyperlink>
        </w:p>
        <w:p w14:paraId="11B72F87" w14:textId="5AF57470" w:rsidR="009B136A" w:rsidRDefault="009B136A">
          <w:pPr>
            <w:pStyle w:val="TOC2"/>
            <w:tabs>
              <w:tab w:val="left" w:pos="1100"/>
              <w:tab w:val="right" w:pos="7927"/>
            </w:tabs>
            <w:rPr>
              <w:rFonts w:asciiTheme="minorHAnsi" w:eastAsiaTheme="minorEastAsia" w:hAnsiTheme="minorHAnsi" w:cstheme="minorBidi"/>
              <w:noProof/>
              <w:sz w:val="22"/>
              <w:szCs w:val="22"/>
              <w:lang w:val="en-US" w:eastAsia="en-US" w:bidi="ar-SA"/>
            </w:rPr>
          </w:pPr>
          <w:hyperlink w:anchor="_Toc39770356" w:history="1">
            <w:r w:rsidRPr="00B25B88">
              <w:rPr>
                <w:rStyle w:val="Hyperlink"/>
                <w:noProof/>
              </w:rPr>
              <w:t>3.2.2</w:t>
            </w:r>
            <w:r>
              <w:rPr>
                <w:rFonts w:asciiTheme="minorHAnsi" w:eastAsiaTheme="minorEastAsia" w:hAnsiTheme="minorHAnsi" w:cstheme="minorBidi"/>
                <w:noProof/>
                <w:sz w:val="22"/>
                <w:szCs w:val="22"/>
                <w:lang w:val="en-US" w:eastAsia="en-US" w:bidi="ar-SA"/>
              </w:rPr>
              <w:tab/>
            </w:r>
            <w:r w:rsidRPr="00B25B88">
              <w:rPr>
                <w:rStyle w:val="Hyperlink"/>
                <w:noProof/>
              </w:rPr>
              <w:t xml:space="preserve">Rancangan Tampilan </w:t>
            </w:r>
            <w:r w:rsidRPr="00B25B88">
              <w:rPr>
                <w:rStyle w:val="Hyperlink"/>
                <w:i/>
                <w:iCs/>
                <w:noProof/>
              </w:rPr>
              <w:t>Prediction Result</w:t>
            </w:r>
            <w:r>
              <w:rPr>
                <w:noProof/>
                <w:webHidden/>
              </w:rPr>
              <w:tab/>
            </w:r>
            <w:r>
              <w:rPr>
                <w:noProof/>
                <w:webHidden/>
              </w:rPr>
              <w:fldChar w:fldCharType="begin"/>
            </w:r>
            <w:r>
              <w:rPr>
                <w:noProof/>
                <w:webHidden/>
              </w:rPr>
              <w:instrText xml:space="preserve"> PAGEREF _Toc39770356 \h </w:instrText>
            </w:r>
            <w:r>
              <w:rPr>
                <w:noProof/>
                <w:webHidden/>
              </w:rPr>
            </w:r>
            <w:r>
              <w:rPr>
                <w:noProof/>
                <w:webHidden/>
              </w:rPr>
              <w:fldChar w:fldCharType="separate"/>
            </w:r>
            <w:r>
              <w:rPr>
                <w:noProof/>
                <w:webHidden/>
              </w:rPr>
              <w:t>14</w:t>
            </w:r>
            <w:r>
              <w:rPr>
                <w:noProof/>
                <w:webHidden/>
              </w:rPr>
              <w:fldChar w:fldCharType="end"/>
            </w:r>
          </w:hyperlink>
        </w:p>
        <w:p w14:paraId="3BA7021E" w14:textId="3F6B7C50" w:rsidR="009B136A" w:rsidRDefault="009B136A">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57" w:history="1">
            <w:r w:rsidRPr="00B25B88">
              <w:rPr>
                <w:rStyle w:val="Hyperlink"/>
                <w:noProof/>
              </w:rPr>
              <w:t>BAB 4</w:t>
            </w:r>
            <w:r>
              <w:rPr>
                <w:rFonts w:asciiTheme="minorHAnsi" w:eastAsiaTheme="minorEastAsia" w:hAnsiTheme="minorHAnsi" w:cstheme="minorBidi"/>
                <w:noProof/>
                <w:sz w:val="22"/>
                <w:szCs w:val="22"/>
                <w:lang w:val="en-US" w:eastAsia="en-US" w:bidi="ar-SA"/>
              </w:rPr>
              <w:tab/>
            </w:r>
            <w:r w:rsidRPr="00B25B88">
              <w:rPr>
                <w:rStyle w:val="Hyperlink"/>
                <w:noProof/>
              </w:rPr>
              <w:t>IMPLEMENTASI</w:t>
            </w:r>
            <w:r>
              <w:rPr>
                <w:noProof/>
                <w:webHidden/>
              </w:rPr>
              <w:tab/>
            </w:r>
            <w:r>
              <w:rPr>
                <w:noProof/>
                <w:webHidden/>
              </w:rPr>
              <w:fldChar w:fldCharType="begin"/>
            </w:r>
            <w:r>
              <w:rPr>
                <w:noProof/>
                <w:webHidden/>
              </w:rPr>
              <w:instrText xml:space="preserve"> PAGEREF _Toc39770357 \h </w:instrText>
            </w:r>
            <w:r>
              <w:rPr>
                <w:noProof/>
                <w:webHidden/>
              </w:rPr>
            </w:r>
            <w:r>
              <w:rPr>
                <w:noProof/>
                <w:webHidden/>
              </w:rPr>
              <w:fldChar w:fldCharType="separate"/>
            </w:r>
            <w:r>
              <w:rPr>
                <w:noProof/>
                <w:webHidden/>
              </w:rPr>
              <w:t>15</w:t>
            </w:r>
            <w:r>
              <w:rPr>
                <w:noProof/>
                <w:webHidden/>
              </w:rPr>
              <w:fldChar w:fldCharType="end"/>
            </w:r>
          </w:hyperlink>
        </w:p>
        <w:p w14:paraId="11091BF5" w14:textId="35663501"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8" w:history="1">
            <w:r w:rsidRPr="00B25B88">
              <w:rPr>
                <w:rStyle w:val="Hyperlink"/>
                <w:noProof/>
              </w:rPr>
              <w:t>4.1</w:t>
            </w:r>
            <w:r>
              <w:rPr>
                <w:rFonts w:asciiTheme="minorHAnsi" w:eastAsiaTheme="minorEastAsia" w:hAnsiTheme="minorHAnsi" w:cstheme="minorBidi"/>
                <w:noProof/>
                <w:sz w:val="22"/>
                <w:szCs w:val="22"/>
                <w:lang w:val="en-US" w:eastAsia="en-US" w:bidi="ar-SA"/>
              </w:rPr>
              <w:tab/>
            </w:r>
            <w:r w:rsidRPr="00B25B88">
              <w:rPr>
                <w:rStyle w:val="Hyperlink"/>
                <w:noProof/>
                <w:lang w:val="en-US"/>
              </w:rPr>
              <w:t>Pelatihan Model</w:t>
            </w:r>
            <w:r>
              <w:rPr>
                <w:noProof/>
                <w:webHidden/>
              </w:rPr>
              <w:tab/>
            </w:r>
            <w:r>
              <w:rPr>
                <w:noProof/>
                <w:webHidden/>
              </w:rPr>
              <w:fldChar w:fldCharType="begin"/>
            </w:r>
            <w:r>
              <w:rPr>
                <w:noProof/>
                <w:webHidden/>
              </w:rPr>
              <w:instrText xml:space="preserve"> PAGEREF _Toc39770358 \h </w:instrText>
            </w:r>
            <w:r>
              <w:rPr>
                <w:noProof/>
                <w:webHidden/>
              </w:rPr>
            </w:r>
            <w:r>
              <w:rPr>
                <w:noProof/>
                <w:webHidden/>
              </w:rPr>
              <w:fldChar w:fldCharType="separate"/>
            </w:r>
            <w:r>
              <w:rPr>
                <w:noProof/>
                <w:webHidden/>
              </w:rPr>
              <w:t>15</w:t>
            </w:r>
            <w:r>
              <w:rPr>
                <w:noProof/>
                <w:webHidden/>
              </w:rPr>
              <w:fldChar w:fldCharType="end"/>
            </w:r>
          </w:hyperlink>
        </w:p>
        <w:p w14:paraId="25823E6D" w14:textId="1FE6865B"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59" w:history="1">
            <w:r w:rsidRPr="00B25B88">
              <w:rPr>
                <w:rStyle w:val="Hyperlink"/>
                <w:noProof/>
              </w:rPr>
              <w:t>4.2</w:t>
            </w:r>
            <w:r>
              <w:rPr>
                <w:rFonts w:asciiTheme="minorHAnsi" w:eastAsiaTheme="minorEastAsia" w:hAnsiTheme="minorHAnsi" w:cstheme="minorBidi"/>
                <w:noProof/>
                <w:sz w:val="22"/>
                <w:szCs w:val="22"/>
                <w:lang w:val="en-US" w:eastAsia="en-US" w:bidi="ar-SA"/>
              </w:rPr>
              <w:tab/>
            </w:r>
            <w:r w:rsidRPr="00B25B88">
              <w:rPr>
                <w:rStyle w:val="Hyperlink"/>
                <w:noProof/>
                <w:lang w:val="en-US"/>
              </w:rPr>
              <w:t xml:space="preserve">Pembuatan </w:t>
            </w:r>
            <w:r w:rsidRPr="00B25B88">
              <w:rPr>
                <w:rStyle w:val="Hyperlink"/>
                <w:i/>
                <w:iCs/>
                <w:noProof/>
                <w:lang w:val="en-US"/>
              </w:rPr>
              <w:t>Backend Website</w:t>
            </w:r>
            <w:r>
              <w:rPr>
                <w:noProof/>
                <w:webHidden/>
              </w:rPr>
              <w:tab/>
            </w:r>
            <w:r>
              <w:rPr>
                <w:noProof/>
                <w:webHidden/>
              </w:rPr>
              <w:fldChar w:fldCharType="begin"/>
            </w:r>
            <w:r>
              <w:rPr>
                <w:noProof/>
                <w:webHidden/>
              </w:rPr>
              <w:instrText xml:space="preserve"> PAGEREF _Toc39770359 \h </w:instrText>
            </w:r>
            <w:r>
              <w:rPr>
                <w:noProof/>
                <w:webHidden/>
              </w:rPr>
            </w:r>
            <w:r>
              <w:rPr>
                <w:noProof/>
                <w:webHidden/>
              </w:rPr>
              <w:fldChar w:fldCharType="separate"/>
            </w:r>
            <w:r>
              <w:rPr>
                <w:noProof/>
                <w:webHidden/>
              </w:rPr>
              <w:t>15</w:t>
            </w:r>
            <w:r>
              <w:rPr>
                <w:noProof/>
                <w:webHidden/>
              </w:rPr>
              <w:fldChar w:fldCharType="end"/>
            </w:r>
          </w:hyperlink>
        </w:p>
        <w:p w14:paraId="10A1ACD3" w14:textId="69E3A909"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0" w:history="1">
            <w:r w:rsidRPr="00B25B88">
              <w:rPr>
                <w:rStyle w:val="Hyperlink"/>
                <w:noProof/>
              </w:rPr>
              <w:t>4.3</w:t>
            </w:r>
            <w:r>
              <w:rPr>
                <w:rFonts w:asciiTheme="minorHAnsi" w:eastAsiaTheme="minorEastAsia" w:hAnsiTheme="minorHAnsi" w:cstheme="minorBidi"/>
                <w:noProof/>
                <w:sz w:val="22"/>
                <w:szCs w:val="22"/>
                <w:lang w:val="en-US" w:eastAsia="en-US" w:bidi="ar-SA"/>
              </w:rPr>
              <w:tab/>
            </w:r>
            <w:r w:rsidRPr="00B25B88">
              <w:rPr>
                <w:rStyle w:val="Hyperlink"/>
                <w:noProof/>
              </w:rPr>
              <w:t>Sub Topik Bab 4</w:t>
            </w:r>
            <w:r>
              <w:rPr>
                <w:noProof/>
                <w:webHidden/>
              </w:rPr>
              <w:tab/>
            </w:r>
            <w:r>
              <w:rPr>
                <w:noProof/>
                <w:webHidden/>
              </w:rPr>
              <w:fldChar w:fldCharType="begin"/>
            </w:r>
            <w:r>
              <w:rPr>
                <w:noProof/>
                <w:webHidden/>
              </w:rPr>
              <w:instrText xml:space="preserve"> PAGEREF _Toc39770360 \h </w:instrText>
            </w:r>
            <w:r>
              <w:rPr>
                <w:noProof/>
                <w:webHidden/>
              </w:rPr>
            </w:r>
            <w:r>
              <w:rPr>
                <w:noProof/>
                <w:webHidden/>
              </w:rPr>
              <w:fldChar w:fldCharType="separate"/>
            </w:r>
            <w:r>
              <w:rPr>
                <w:noProof/>
                <w:webHidden/>
              </w:rPr>
              <w:t>15</w:t>
            </w:r>
            <w:r>
              <w:rPr>
                <w:noProof/>
                <w:webHidden/>
              </w:rPr>
              <w:fldChar w:fldCharType="end"/>
            </w:r>
          </w:hyperlink>
        </w:p>
        <w:p w14:paraId="256FCA3C" w14:textId="3F926890" w:rsidR="009B136A" w:rsidRDefault="009B136A">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61" w:history="1">
            <w:r w:rsidRPr="00B25B88">
              <w:rPr>
                <w:rStyle w:val="Hyperlink"/>
                <w:noProof/>
              </w:rPr>
              <w:t>BAB 5</w:t>
            </w:r>
            <w:r>
              <w:rPr>
                <w:rFonts w:asciiTheme="minorHAnsi" w:eastAsiaTheme="minorEastAsia" w:hAnsiTheme="minorHAnsi" w:cstheme="minorBidi"/>
                <w:noProof/>
                <w:sz w:val="22"/>
                <w:szCs w:val="22"/>
                <w:lang w:val="en-US" w:eastAsia="en-US" w:bidi="ar-SA"/>
              </w:rPr>
              <w:tab/>
            </w:r>
            <w:r w:rsidRPr="00B25B88">
              <w:rPr>
                <w:rStyle w:val="Hyperlink"/>
                <w:noProof/>
              </w:rPr>
              <w:t>PENGUJIAN</w:t>
            </w:r>
            <w:r>
              <w:rPr>
                <w:noProof/>
                <w:webHidden/>
              </w:rPr>
              <w:tab/>
            </w:r>
            <w:r>
              <w:rPr>
                <w:noProof/>
                <w:webHidden/>
              </w:rPr>
              <w:fldChar w:fldCharType="begin"/>
            </w:r>
            <w:r>
              <w:rPr>
                <w:noProof/>
                <w:webHidden/>
              </w:rPr>
              <w:instrText xml:space="preserve"> PAGEREF _Toc39770361 \h </w:instrText>
            </w:r>
            <w:r>
              <w:rPr>
                <w:noProof/>
                <w:webHidden/>
              </w:rPr>
            </w:r>
            <w:r>
              <w:rPr>
                <w:noProof/>
                <w:webHidden/>
              </w:rPr>
              <w:fldChar w:fldCharType="separate"/>
            </w:r>
            <w:r>
              <w:rPr>
                <w:noProof/>
                <w:webHidden/>
              </w:rPr>
              <w:t>16</w:t>
            </w:r>
            <w:r>
              <w:rPr>
                <w:noProof/>
                <w:webHidden/>
              </w:rPr>
              <w:fldChar w:fldCharType="end"/>
            </w:r>
          </w:hyperlink>
        </w:p>
        <w:p w14:paraId="4CAE2062" w14:textId="62D47F50"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2" w:history="1">
            <w:r w:rsidRPr="00B25B88">
              <w:rPr>
                <w:rStyle w:val="Hyperlink"/>
                <w:noProof/>
              </w:rPr>
              <w:t>5.1</w:t>
            </w:r>
            <w:r>
              <w:rPr>
                <w:rFonts w:asciiTheme="minorHAnsi" w:eastAsiaTheme="minorEastAsia" w:hAnsiTheme="minorHAnsi" w:cstheme="minorBidi"/>
                <w:noProof/>
                <w:sz w:val="22"/>
                <w:szCs w:val="22"/>
                <w:lang w:val="en-US" w:eastAsia="en-US" w:bidi="ar-SA"/>
              </w:rPr>
              <w:tab/>
            </w:r>
            <w:r w:rsidRPr="00B25B88">
              <w:rPr>
                <w:rStyle w:val="Hyperlink"/>
                <w:noProof/>
              </w:rPr>
              <w:t>Sub Topik Bab 5</w:t>
            </w:r>
            <w:r>
              <w:rPr>
                <w:noProof/>
                <w:webHidden/>
              </w:rPr>
              <w:tab/>
            </w:r>
            <w:r>
              <w:rPr>
                <w:noProof/>
                <w:webHidden/>
              </w:rPr>
              <w:fldChar w:fldCharType="begin"/>
            </w:r>
            <w:r>
              <w:rPr>
                <w:noProof/>
                <w:webHidden/>
              </w:rPr>
              <w:instrText xml:space="preserve"> PAGEREF _Toc39770362 \h </w:instrText>
            </w:r>
            <w:r>
              <w:rPr>
                <w:noProof/>
                <w:webHidden/>
              </w:rPr>
            </w:r>
            <w:r>
              <w:rPr>
                <w:noProof/>
                <w:webHidden/>
              </w:rPr>
              <w:fldChar w:fldCharType="separate"/>
            </w:r>
            <w:r>
              <w:rPr>
                <w:noProof/>
                <w:webHidden/>
              </w:rPr>
              <w:t>16</w:t>
            </w:r>
            <w:r>
              <w:rPr>
                <w:noProof/>
                <w:webHidden/>
              </w:rPr>
              <w:fldChar w:fldCharType="end"/>
            </w:r>
          </w:hyperlink>
        </w:p>
        <w:p w14:paraId="4F1D3F78" w14:textId="641E52BC"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3" w:history="1">
            <w:r w:rsidRPr="00B25B88">
              <w:rPr>
                <w:rStyle w:val="Hyperlink"/>
                <w:noProof/>
              </w:rPr>
              <w:t>5.2</w:t>
            </w:r>
            <w:r>
              <w:rPr>
                <w:rFonts w:asciiTheme="minorHAnsi" w:eastAsiaTheme="minorEastAsia" w:hAnsiTheme="minorHAnsi" w:cstheme="minorBidi"/>
                <w:noProof/>
                <w:sz w:val="22"/>
                <w:szCs w:val="22"/>
                <w:lang w:val="en-US" w:eastAsia="en-US" w:bidi="ar-SA"/>
              </w:rPr>
              <w:tab/>
            </w:r>
            <w:r w:rsidRPr="00B25B88">
              <w:rPr>
                <w:rStyle w:val="Hyperlink"/>
                <w:noProof/>
              </w:rPr>
              <w:t xml:space="preserve">Pengujian </w:t>
            </w:r>
            <w:r w:rsidRPr="00B25B88">
              <w:rPr>
                <w:rStyle w:val="Hyperlink"/>
                <w:i/>
                <w:noProof/>
              </w:rPr>
              <w:t>Black Box</w:t>
            </w:r>
            <w:r>
              <w:rPr>
                <w:noProof/>
                <w:webHidden/>
              </w:rPr>
              <w:tab/>
            </w:r>
            <w:r>
              <w:rPr>
                <w:noProof/>
                <w:webHidden/>
              </w:rPr>
              <w:fldChar w:fldCharType="begin"/>
            </w:r>
            <w:r>
              <w:rPr>
                <w:noProof/>
                <w:webHidden/>
              </w:rPr>
              <w:instrText xml:space="preserve"> PAGEREF _Toc39770363 \h </w:instrText>
            </w:r>
            <w:r>
              <w:rPr>
                <w:noProof/>
                <w:webHidden/>
              </w:rPr>
            </w:r>
            <w:r>
              <w:rPr>
                <w:noProof/>
                <w:webHidden/>
              </w:rPr>
              <w:fldChar w:fldCharType="separate"/>
            </w:r>
            <w:r>
              <w:rPr>
                <w:noProof/>
                <w:webHidden/>
              </w:rPr>
              <w:t>16</w:t>
            </w:r>
            <w:r>
              <w:rPr>
                <w:noProof/>
                <w:webHidden/>
              </w:rPr>
              <w:fldChar w:fldCharType="end"/>
            </w:r>
          </w:hyperlink>
        </w:p>
        <w:p w14:paraId="3018BFB4" w14:textId="79E2BADB"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4" w:history="1">
            <w:r w:rsidRPr="00B25B88">
              <w:rPr>
                <w:rStyle w:val="Hyperlink"/>
                <w:noProof/>
              </w:rPr>
              <w:t>5.3</w:t>
            </w:r>
            <w:r>
              <w:rPr>
                <w:rFonts w:asciiTheme="minorHAnsi" w:eastAsiaTheme="minorEastAsia" w:hAnsiTheme="minorHAnsi" w:cstheme="minorBidi"/>
                <w:noProof/>
                <w:sz w:val="22"/>
                <w:szCs w:val="22"/>
                <w:lang w:val="en-US" w:eastAsia="en-US" w:bidi="ar-SA"/>
              </w:rPr>
              <w:tab/>
            </w:r>
            <w:r w:rsidRPr="00B25B88">
              <w:rPr>
                <w:rStyle w:val="Hyperlink"/>
                <w:noProof/>
              </w:rPr>
              <w:t xml:space="preserve">Pengujian </w:t>
            </w:r>
            <w:r w:rsidRPr="00B25B88">
              <w:rPr>
                <w:rStyle w:val="Hyperlink"/>
                <w:i/>
                <w:noProof/>
              </w:rPr>
              <w:t>White</w:t>
            </w:r>
            <w:r w:rsidRPr="00B25B88">
              <w:rPr>
                <w:rStyle w:val="Hyperlink"/>
                <w:noProof/>
              </w:rPr>
              <w:t xml:space="preserve"> </w:t>
            </w:r>
            <w:r w:rsidRPr="00B25B88">
              <w:rPr>
                <w:rStyle w:val="Hyperlink"/>
                <w:i/>
                <w:noProof/>
              </w:rPr>
              <w:t>Box</w:t>
            </w:r>
            <w:r>
              <w:rPr>
                <w:noProof/>
                <w:webHidden/>
              </w:rPr>
              <w:tab/>
            </w:r>
            <w:r>
              <w:rPr>
                <w:noProof/>
                <w:webHidden/>
              </w:rPr>
              <w:fldChar w:fldCharType="begin"/>
            </w:r>
            <w:r>
              <w:rPr>
                <w:noProof/>
                <w:webHidden/>
              </w:rPr>
              <w:instrText xml:space="preserve"> PAGEREF _Toc39770364 \h </w:instrText>
            </w:r>
            <w:r>
              <w:rPr>
                <w:noProof/>
                <w:webHidden/>
              </w:rPr>
            </w:r>
            <w:r>
              <w:rPr>
                <w:noProof/>
                <w:webHidden/>
              </w:rPr>
              <w:fldChar w:fldCharType="separate"/>
            </w:r>
            <w:r>
              <w:rPr>
                <w:noProof/>
                <w:webHidden/>
              </w:rPr>
              <w:t>16</w:t>
            </w:r>
            <w:r>
              <w:rPr>
                <w:noProof/>
                <w:webHidden/>
              </w:rPr>
              <w:fldChar w:fldCharType="end"/>
            </w:r>
          </w:hyperlink>
        </w:p>
        <w:p w14:paraId="407F1F74" w14:textId="5389BEC2"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5" w:history="1">
            <w:r w:rsidRPr="00B25B88">
              <w:rPr>
                <w:rStyle w:val="Hyperlink"/>
                <w:noProof/>
              </w:rPr>
              <w:t>5.4</w:t>
            </w:r>
            <w:r>
              <w:rPr>
                <w:rFonts w:asciiTheme="minorHAnsi" w:eastAsiaTheme="minorEastAsia" w:hAnsiTheme="minorHAnsi" w:cstheme="minorBidi"/>
                <w:noProof/>
                <w:sz w:val="22"/>
                <w:szCs w:val="22"/>
                <w:lang w:val="en-US" w:eastAsia="en-US" w:bidi="ar-SA"/>
              </w:rPr>
              <w:tab/>
            </w:r>
            <w:r w:rsidRPr="00B25B88">
              <w:rPr>
                <w:rStyle w:val="Hyperlink"/>
                <w:i/>
                <w:noProof/>
              </w:rPr>
              <w:t>User</w:t>
            </w:r>
            <w:r w:rsidRPr="00B25B88">
              <w:rPr>
                <w:rStyle w:val="Hyperlink"/>
                <w:noProof/>
              </w:rPr>
              <w:t xml:space="preserve"> </w:t>
            </w:r>
            <w:r w:rsidRPr="00B25B88">
              <w:rPr>
                <w:rStyle w:val="Hyperlink"/>
                <w:i/>
                <w:noProof/>
              </w:rPr>
              <w:t>Acceptance</w:t>
            </w:r>
            <w:r w:rsidRPr="00B25B88">
              <w:rPr>
                <w:rStyle w:val="Hyperlink"/>
                <w:noProof/>
              </w:rPr>
              <w:t xml:space="preserve"> </w:t>
            </w:r>
            <w:r w:rsidRPr="00B25B88">
              <w:rPr>
                <w:rStyle w:val="Hyperlink"/>
                <w:i/>
                <w:noProof/>
              </w:rPr>
              <w:t>Test</w:t>
            </w:r>
            <w:r>
              <w:rPr>
                <w:noProof/>
                <w:webHidden/>
              </w:rPr>
              <w:tab/>
            </w:r>
            <w:r>
              <w:rPr>
                <w:noProof/>
                <w:webHidden/>
              </w:rPr>
              <w:fldChar w:fldCharType="begin"/>
            </w:r>
            <w:r>
              <w:rPr>
                <w:noProof/>
                <w:webHidden/>
              </w:rPr>
              <w:instrText xml:space="preserve"> PAGEREF _Toc39770365 \h </w:instrText>
            </w:r>
            <w:r>
              <w:rPr>
                <w:noProof/>
                <w:webHidden/>
              </w:rPr>
            </w:r>
            <w:r>
              <w:rPr>
                <w:noProof/>
                <w:webHidden/>
              </w:rPr>
              <w:fldChar w:fldCharType="separate"/>
            </w:r>
            <w:r>
              <w:rPr>
                <w:noProof/>
                <w:webHidden/>
              </w:rPr>
              <w:t>16</w:t>
            </w:r>
            <w:r>
              <w:rPr>
                <w:noProof/>
                <w:webHidden/>
              </w:rPr>
              <w:fldChar w:fldCharType="end"/>
            </w:r>
          </w:hyperlink>
        </w:p>
        <w:p w14:paraId="67E66E6B" w14:textId="30057188"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6" w:history="1">
            <w:r w:rsidRPr="00B25B88">
              <w:rPr>
                <w:rStyle w:val="Hyperlink"/>
                <w:noProof/>
              </w:rPr>
              <w:t>5.5</w:t>
            </w:r>
            <w:r>
              <w:rPr>
                <w:rFonts w:asciiTheme="minorHAnsi" w:eastAsiaTheme="minorEastAsia" w:hAnsiTheme="minorHAnsi" w:cstheme="minorBidi"/>
                <w:noProof/>
                <w:sz w:val="22"/>
                <w:szCs w:val="22"/>
                <w:lang w:val="en-US" w:eastAsia="en-US" w:bidi="ar-SA"/>
              </w:rPr>
              <w:tab/>
            </w:r>
            <w:r w:rsidRPr="00B25B88">
              <w:rPr>
                <w:rStyle w:val="Hyperlink"/>
                <w:i/>
                <w:noProof/>
              </w:rPr>
              <w:t>Benchmarking</w:t>
            </w:r>
            <w:r>
              <w:rPr>
                <w:noProof/>
                <w:webHidden/>
              </w:rPr>
              <w:tab/>
            </w:r>
            <w:r>
              <w:rPr>
                <w:noProof/>
                <w:webHidden/>
              </w:rPr>
              <w:fldChar w:fldCharType="begin"/>
            </w:r>
            <w:r>
              <w:rPr>
                <w:noProof/>
                <w:webHidden/>
              </w:rPr>
              <w:instrText xml:space="preserve"> PAGEREF _Toc39770366 \h </w:instrText>
            </w:r>
            <w:r>
              <w:rPr>
                <w:noProof/>
                <w:webHidden/>
              </w:rPr>
            </w:r>
            <w:r>
              <w:rPr>
                <w:noProof/>
                <w:webHidden/>
              </w:rPr>
              <w:fldChar w:fldCharType="separate"/>
            </w:r>
            <w:r>
              <w:rPr>
                <w:noProof/>
                <w:webHidden/>
              </w:rPr>
              <w:t>16</w:t>
            </w:r>
            <w:r>
              <w:rPr>
                <w:noProof/>
                <w:webHidden/>
              </w:rPr>
              <w:fldChar w:fldCharType="end"/>
            </w:r>
          </w:hyperlink>
        </w:p>
        <w:p w14:paraId="0E26F171" w14:textId="576F44EA" w:rsidR="009B136A" w:rsidRDefault="009B136A">
          <w:pPr>
            <w:pStyle w:val="TOC1"/>
            <w:tabs>
              <w:tab w:val="left" w:pos="1100"/>
              <w:tab w:val="right" w:pos="7927"/>
            </w:tabs>
            <w:rPr>
              <w:rFonts w:asciiTheme="minorHAnsi" w:eastAsiaTheme="minorEastAsia" w:hAnsiTheme="minorHAnsi" w:cstheme="minorBidi"/>
              <w:noProof/>
              <w:sz w:val="22"/>
              <w:szCs w:val="22"/>
              <w:lang w:val="en-US" w:eastAsia="en-US" w:bidi="ar-SA"/>
            </w:rPr>
          </w:pPr>
          <w:hyperlink w:anchor="_Toc39770367" w:history="1">
            <w:r w:rsidRPr="00B25B88">
              <w:rPr>
                <w:rStyle w:val="Hyperlink"/>
                <w:noProof/>
              </w:rPr>
              <w:t>BAB 6</w:t>
            </w:r>
            <w:r>
              <w:rPr>
                <w:rFonts w:asciiTheme="minorHAnsi" w:eastAsiaTheme="minorEastAsia" w:hAnsiTheme="minorHAnsi" w:cstheme="minorBidi"/>
                <w:noProof/>
                <w:sz w:val="22"/>
                <w:szCs w:val="22"/>
                <w:lang w:val="en-US" w:eastAsia="en-US" w:bidi="ar-SA"/>
              </w:rPr>
              <w:tab/>
            </w:r>
            <w:r w:rsidRPr="00B25B88">
              <w:rPr>
                <w:rStyle w:val="Hyperlink"/>
                <w:noProof/>
              </w:rPr>
              <w:t>SIMPULAN DAN SARAN</w:t>
            </w:r>
            <w:r>
              <w:rPr>
                <w:noProof/>
                <w:webHidden/>
              </w:rPr>
              <w:tab/>
            </w:r>
            <w:r>
              <w:rPr>
                <w:noProof/>
                <w:webHidden/>
              </w:rPr>
              <w:fldChar w:fldCharType="begin"/>
            </w:r>
            <w:r>
              <w:rPr>
                <w:noProof/>
                <w:webHidden/>
              </w:rPr>
              <w:instrText xml:space="preserve"> PAGEREF _Toc39770367 \h </w:instrText>
            </w:r>
            <w:r>
              <w:rPr>
                <w:noProof/>
                <w:webHidden/>
              </w:rPr>
            </w:r>
            <w:r>
              <w:rPr>
                <w:noProof/>
                <w:webHidden/>
              </w:rPr>
              <w:fldChar w:fldCharType="separate"/>
            </w:r>
            <w:r>
              <w:rPr>
                <w:noProof/>
                <w:webHidden/>
              </w:rPr>
              <w:t>17</w:t>
            </w:r>
            <w:r>
              <w:rPr>
                <w:noProof/>
                <w:webHidden/>
              </w:rPr>
              <w:fldChar w:fldCharType="end"/>
            </w:r>
          </w:hyperlink>
        </w:p>
        <w:p w14:paraId="0709251E" w14:textId="1643DBB0"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8" w:history="1">
            <w:r w:rsidRPr="00B25B88">
              <w:rPr>
                <w:rStyle w:val="Hyperlink"/>
                <w:noProof/>
              </w:rPr>
              <w:t>6.1</w:t>
            </w:r>
            <w:r>
              <w:rPr>
                <w:rFonts w:asciiTheme="minorHAnsi" w:eastAsiaTheme="minorEastAsia" w:hAnsiTheme="minorHAnsi" w:cstheme="minorBidi"/>
                <w:noProof/>
                <w:sz w:val="22"/>
                <w:szCs w:val="22"/>
                <w:lang w:val="en-US" w:eastAsia="en-US" w:bidi="ar-SA"/>
              </w:rPr>
              <w:tab/>
            </w:r>
            <w:r w:rsidRPr="00B25B88">
              <w:rPr>
                <w:rStyle w:val="Hyperlink"/>
                <w:noProof/>
              </w:rPr>
              <w:t>Simpulan</w:t>
            </w:r>
            <w:r>
              <w:rPr>
                <w:noProof/>
                <w:webHidden/>
              </w:rPr>
              <w:tab/>
            </w:r>
            <w:r>
              <w:rPr>
                <w:noProof/>
                <w:webHidden/>
              </w:rPr>
              <w:fldChar w:fldCharType="begin"/>
            </w:r>
            <w:r>
              <w:rPr>
                <w:noProof/>
                <w:webHidden/>
              </w:rPr>
              <w:instrText xml:space="preserve"> PAGEREF _Toc39770368 \h </w:instrText>
            </w:r>
            <w:r>
              <w:rPr>
                <w:noProof/>
                <w:webHidden/>
              </w:rPr>
            </w:r>
            <w:r>
              <w:rPr>
                <w:noProof/>
                <w:webHidden/>
              </w:rPr>
              <w:fldChar w:fldCharType="separate"/>
            </w:r>
            <w:r>
              <w:rPr>
                <w:noProof/>
                <w:webHidden/>
              </w:rPr>
              <w:t>17</w:t>
            </w:r>
            <w:r>
              <w:rPr>
                <w:noProof/>
                <w:webHidden/>
              </w:rPr>
              <w:fldChar w:fldCharType="end"/>
            </w:r>
          </w:hyperlink>
        </w:p>
        <w:p w14:paraId="04E191B2" w14:textId="5F6FBDD8" w:rsidR="009B136A" w:rsidRDefault="009B136A">
          <w:pPr>
            <w:pStyle w:val="TOC2"/>
            <w:tabs>
              <w:tab w:val="left" w:pos="880"/>
              <w:tab w:val="right" w:pos="7927"/>
            </w:tabs>
            <w:rPr>
              <w:rFonts w:asciiTheme="minorHAnsi" w:eastAsiaTheme="minorEastAsia" w:hAnsiTheme="minorHAnsi" w:cstheme="minorBidi"/>
              <w:noProof/>
              <w:sz w:val="22"/>
              <w:szCs w:val="22"/>
              <w:lang w:val="en-US" w:eastAsia="en-US" w:bidi="ar-SA"/>
            </w:rPr>
          </w:pPr>
          <w:hyperlink w:anchor="_Toc39770369" w:history="1">
            <w:r w:rsidRPr="00B25B88">
              <w:rPr>
                <w:rStyle w:val="Hyperlink"/>
                <w:noProof/>
              </w:rPr>
              <w:t>6.2</w:t>
            </w:r>
            <w:r>
              <w:rPr>
                <w:rFonts w:asciiTheme="minorHAnsi" w:eastAsiaTheme="minorEastAsia" w:hAnsiTheme="minorHAnsi" w:cstheme="minorBidi"/>
                <w:noProof/>
                <w:sz w:val="22"/>
                <w:szCs w:val="22"/>
                <w:lang w:val="en-US" w:eastAsia="en-US" w:bidi="ar-SA"/>
              </w:rPr>
              <w:tab/>
            </w:r>
            <w:r w:rsidRPr="00B25B88">
              <w:rPr>
                <w:rStyle w:val="Hyperlink"/>
                <w:noProof/>
              </w:rPr>
              <w:t>Saran</w:t>
            </w:r>
            <w:r>
              <w:rPr>
                <w:noProof/>
                <w:webHidden/>
              </w:rPr>
              <w:tab/>
            </w:r>
            <w:r>
              <w:rPr>
                <w:noProof/>
                <w:webHidden/>
              </w:rPr>
              <w:fldChar w:fldCharType="begin"/>
            </w:r>
            <w:r>
              <w:rPr>
                <w:noProof/>
                <w:webHidden/>
              </w:rPr>
              <w:instrText xml:space="preserve"> PAGEREF _Toc39770369 \h </w:instrText>
            </w:r>
            <w:r>
              <w:rPr>
                <w:noProof/>
                <w:webHidden/>
              </w:rPr>
            </w:r>
            <w:r>
              <w:rPr>
                <w:noProof/>
                <w:webHidden/>
              </w:rPr>
              <w:fldChar w:fldCharType="separate"/>
            </w:r>
            <w:r>
              <w:rPr>
                <w:noProof/>
                <w:webHidden/>
              </w:rPr>
              <w:t>17</w:t>
            </w:r>
            <w:r>
              <w:rPr>
                <w:noProof/>
                <w:webHidden/>
              </w:rPr>
              <w:fldChar w:fldCharType="end"/>
            </w:r>
          </w:hyperlink>
        </w:p>
        <w:p w14:paraId="5C9F0A11" w14:textId="3F016BE5" w:rsidR="009B136A" w:rsidRDefault="009B136A">
          <w:pPr>
            <w:pStyle w:val="TOC1"/>
            <w:tabs>
              <w:tab w:val="right" w:pos="7927"/>
            </w:tabs>
            <w:rPr>
              <w:rFonts w:asciiTheme="minorHAnsi" w:eastAsiaTheme="minorEastAsia" w:hAnsiTheme="minorHAnsi" w:cstheme="minorBidi"/>
              <w:noProof/>
              <w:sz w:val="22"/>
              <w:szCs w:val="22"/>
              <w:lang w:val="en-US" w:eastAsia="en-US" w:bidi="ar-SA"/>
            </w:rPr>
          </w:pPr>
          <w:hyperlink w:anchor="_Toc39770370" w:history="1">
            <w:r w:rsidRPr="00B25B88">
              <w:rPr>
                <w:rStyle w:val="Hyperlink"/>
                <w:noProof/>
              </w:rPr>
              <w:t>DAFTAR PUSTAKA</w:t>
            </w:r>
            <w:r>
              <w:rPr>
                <w:noProof/>
                <w:webHidden/>
              </w:rPr>
              <w:tab/>
            </w:r>
            <w:r>
              <w:rPr>
                <w:noProof/>
                <w:webHidden/>
              </w:rPr>
              <w:fldChar w:fldCharType="begin"/>
            </w:r>
            <w:r>
              <w:rPr>
                <w:noProof/>
                <w:webHidden/>
              </w:rPr>
              <w:instrText xml:space="preserve"> PAGEREF _Toc39770370 \h </w:instrText>
            </w:r>
            <w:r>
              <w:rPr>
                <w:noProof/>
                <w:webHidden/>
              </w:rPr>
            </w:r>
            <w:r>
              <w:rPr>
                <w:noProof/>
                <w:webHidden/>
              </w:rPr>
              <w:fldChar w:fldCharType="separate"/>
            </w:r>
            <w:r>
              <w:rPr>
                <w:noProof/>
                <w:webHidden/>
              </w:rPr>
              <w:t>18</w:t>
            </w:r>
            <w:r>
              <w:rPr>
                <w:noProof/>
                <w:webHidden/>
              </w:rPr>
              <w:fldChar w:fldCharType="end"/>
            </w:r>
          </w:hyperlink>
        </w:p>
        <w:p w14:paraId="44DE87A9" w14:textId="5C52150D" w:rsidR="007F2C21" w:rsidRDefault="00951E51">
          <w:pPr>
            <w:tabs>
              <w:tab w:val="right" w:pos="7927"/>
            </w:tabs>
            <w:rPr>
              <w:rFonts w:eastAsia="Times New Roman" w:cs="Times New Roman"/>
              <w:color w:val="000000"/>
            </w:rPr>
          </w:pPr>
          <w:r>
            <w:rPr>
              <w:rFonts w:eastAsia="Times New Roman" w:cs="Times New Roman"/>
            </w:rPr>
            <w:fldChar w:fldCharType="end"/>
          </w:r>
        </w:p>
        <w:p w14:paraId="28072893" w14:textId="77777777" w:rsidR="007F2C21" w:rsidRDefault="00951E51">
          <w:pPr>
            <w:pStyle w:val="Heading1"/>
          </w:pPr>
          <w:r>
            <w:br w:type="page"/>
          </w:r>
        </w:p>
        <w:p w14:paraId="35AC6280" w14:textId="77777777" w:rsidR="007F2C21" w:rsidRDefault="007F2C21">
          <w:pPr>
            <w:jc w:val="center"/>
            <w:outlineLvl w:val="0"/>
          </w:pPr>
        </w:p>
        <w:p w14:paraId="314B8CD6" w14:textId="77777777" w:rsidR="007F2C21" w:rsidRDefault="00951E51">
          <w:pPr>
            <w:pStyle w:val="Heading1"/>
            <w:numPr>
              <w:ilvl w:val="0"/>
              <w:numId w:val="4"/>
            </w:numPr>
          </w:pPr>
          <w:bookmarkStart w:id="3" w:name="__RefHeading___Toc1635_3588087348"/>
          <w:bookmarkEnd w:id="3"/>
          <w:r>
            <w:br/>
          </w:r>
          <w:bookmarkStart w:id="4" w:name="_Toc39770336"/>
          <w:r>
            <w:t>PENDAHULUAN</w:t>
          </w:r>
          <w:bookmarkEnd w:id="4"/>
        </w:p>
        <w:p w14:paraId="3A66BA65" w14:textId="77777777" w:rsidR="007F2C21" w:rsidRDefault="007F2C21"/>
        <w:p w14:paraId="12A2751C" w14:textId="40AFBA24" w:rsidR="007F2C21" w:rsidRDefault="00951E51" w:rsidP="00353001">
          <w:pPr>
            <w:pStyle w:val="Heading2"/>
            <w:numPr>
              <w:ilvl w:val="1"/>
              <w:numId w:val="4"/>
            </w:numPr>
          </w:pPr>
          <w:bookmarkStart w:id="5" w:name="__RefHeading___Toc1637_3588087348"/>
          <w:bookmarkStart w:id="6" w:name="_heading=h.lnxbz9"/>
          <w:bookmarkStart w:id="7" w:name="_Toc39770337"/>
          <w:bookmarkEnd w:id="5"/>
          <w:bookmarkEnd w:id="6"/>
          <w:r>
            <w:t>Latar Belakang</w:t>
          </w:r>
          <w:bookmarkEnd w:id="7"/>
          <w:r>
            <w:t xml:space="preserve"> </w:t>
          </w:r>
        </w:p>
        <w:p w14:paraId="7D7365D2" w14:textId="77777777" w:rsidR="007F2C21" w:rsidRDefault="00951E51">
          <w:r>
            <w:tab/>
          </w:r>
          <w:r>
            <w:rPr>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t>1</w:t>
          </w:r>
          <w:r>
            <w:rPr>
              <w:color w:val="000000"/>
            </w:rPr>
            <w:t>].</w:t>
          </w:r>
        </w:p>
        <w:p w14:paraId="4F162166" w14:textId="77777777" w:rsidR="007F2C21" w:rsidRDefault="00951E51">
          <w:r>
            <w:rPr>
              <w:color w:val="000000"/>
            </w:rPr>
            <w:tab/>
            <w:t>Sedangkan di Indonesia, menurut Kementerian Kesehatan Republik Indonesia pada tahun 2017,  terdapat 42% wilayah Indonesia yang belum terbebas dari penyakit malaria, dan jumlah kasus malaria tercatat sebanyak 261.617 kasus malaria secara nasional dengan kasus wilayah Papua, Papua Barat, dan NTT dengan total 10,7 juta penduduk [</w:t>
          </w:r>
          <w:r>
            <w:t>2</w:t>
          </w:r>
          <w:r>
            <w:rPr>
              <w:color w:val="000000"/>
            </w:rPr>
            <w:t>].</w:t>
          </w:r>
        </w:p>
        <w:p w14:paraId="1F0C267D" w14:textId="77777777" w:rsidR="007F2C21" w:rsidRDefault="00951E51">
          <w:r>
            <w:rPr>
              <w:color w:val="000000"/>
            </w:rPr>
            <w:tab/>
            <w:t xml:space="preserve">Parasit malaria dapat diidentifikasi dengan cara memeriksa darah pasien dengan menggunakan mikroskop. Sebelum pemeriksaan spesimen, sel darah akan terlebih dahulu diwarnai agar parasit pada sel darah dapat dibedakan. </w:t>
          </w:r>
        </w:p>
        <w:p w14:paraId="302D5A7C" w14:textId="77777777" w:rsidR="007F2C21" w:rsidRDefault="00951E51">
          <w:pPr>
            <w:ind w:firstLine="720"/>
          </w:pPr>
          <w:r>
            <w:t>Citra s</w:t>
          </w:r>
          <w:r>
            <w:rPr>
              <w:color w:val="000000"/>
            </w:rPr>
            <w:t>el darah merah di</w:t>
          </w:r>
          <w:r>
            <w:t>peroleh melalui penangkapan citra menggunakan kamera ponsel cerdas berbasis Android yang dilengkapi dengan optik mikroskop medan terang (</w:t>
          </w:r>
          <w:r>
            <w:rPr>
              <w:i/>
            </w:rPr>
            <w:t>bright-field microscopy</w:t>
          </w:r>
          <w:r>
            <w:t>) [3].</w:t>
          </w:r>
        </w:p>
        <w:p w14:paraId="56F50F0D" w14:textId="77777777" w:rsidR="007F2C21" w:rsidRDefault="00951E51">
          <w:r>
            <w:rPr>
              <w:color w:val="000000"/>
            </w:rPr>
            <w:tab/>
            <w:t xml:space="preserve">Maka dari itu dalam kerja praktek ini akan dibahas bagaimana cara mendeteksi penyakit malaria menggunakan Convolutional Neural Networks dari citra digital sel darah serta mengembangkan </w:t>
          </w:r>
          <w:r>
            <w:rPr>
              <w:i/>
              <w:color w:val="000000"/>
            </w:rPr>
            <w:t>website</w:t>
          </w:r>
          <w:r>
            <w:rPr>
              <w:color w:val="000000"/>
            </w:rPr>
            <w:t xml:space="preserve"> sebagai tampilan antarmuka untuk mempermudah </w:t>
          </w:r>
          <w:r>
            <w:t>penggunaan</w:t>
          </w:r>
          <w:r>
            <w:rPr>
              <w:color w:val="000000"/>
            </w:rPr>
            <w:t xml:space="preserve"> bagi pengguna. </w:t>
          </w:r>
        </w:p>
        <w:p w14:paraId="124F54EB" w14:textId="77777777" w:rsidR="007F2C21" w:rsidRDefault="00951E51">
          <w:r>
            <w:rPr>
              <w:color w:val="000000"/>
            </w:rPr>
            <w:tab/>
          </w:r>
        </w:p>
        <w:p w14:paraId="08798421" w14:textId="77777777" w:rsidR="007F2C21" w:rsidRDefault="00951E51">
          <w:pPr>
            <w:rPr>
              <w:rFonts w:eastAsia="Times New Roman" w:cs="Times New Roman"/>
              <w:color w:val="000000"/>
            </w:rPr>
          </w:pPr>
          <w:r>
            <w:br w:type="page"/>
          </w:r>
        </w:p>
        <w:p w14:paraId="38CEA7C7" w14:textId="77777777" w:rsidR="007F2C21" w:rsidRDefault="007F2C21"/>
        <w:p w14:paraId="6B074333" w14:textId="77777777" w:rsidR="007F2C21" w:rsidRDefault="00951E51">
          <w:pPr>
            <w:pStyle w:val="Heading2"/>
            <w:numPr>
              <w:ilvl w:val="1"/>
              <w:numId w:val="4"/>
            </w:numPr>
          </w:pPr>
          <w:bookmarkStart w:id="8" w:name="__RefHeading___Toc1639_3588087348"/>
          <w:bookmarkStart w:id="9" w:name="_heading=h.35nkun2"/>
          <w:bookmarkStart w:id="10" w:name="_Toc39770338"/>
          <w:bookmarkEnd w:id="8"/>
          <w:bookmarkEnd w:id="9"/>
          <w:r>
            <w:t>Rumusan Masalah</w:t>
          </w:r>
          <w:bookmarkEnd w:id="10"/>
        </w:p>
        <w:p w14:paraId="10A9E76D" w14:textId="77777777" w:rsidR="007F2C21" w:rsidRDefault="00951E51">
          <w:pPr>
            <w:ind w:firstLine="720"/>
          </w:pPr>
          <w:r>
            <w:t>Berdasarkan latar belakang masalah di atas, rumusan masalah yang dapat dirumuskan adalah:</w:t>
          </w:r>
          <w:bookmarkStart w:id="11" w:name="bookmark=id.3dy6vkm"/>
          <w:bookmarkEnd w:id="11"/>
        </w:p>
        <w:p w14:paraId="612009A7" w14:textId="77777777" w:rsidR="007F2C21" w:rsidRDefault="00951E51">
          <w:pPr>
            <w:numPr>
              <w:ilvl w:val="0"/>
              <w:numId w:val="2"/>
            </w:numPr>
          </w:pPr>
          <w:r>
            <w:rPr>
              <w:color w:val="000000"/>
            </w:rPr>
            <w:t xml:space="preserve">Bagaimana cara model </w:t>
          </w:r>
          <w:r>
            <w:rPr>
              <w:i/>
              <w:color w:val="000000"/>
            </w:rPr>
            <w:t>Convolutional Neural Networks</w:t>
          </w:r>
          <w:r>
            <w:rPr>
              <w:color w:val="000000"/>
            </w:rPr>
            <w:t xml:space="preserve"> untuk mendeteksi malaria?</w:t>
          </w:r>
          <w:bookmarkStart w:id="12" w:name="bookmark=id.1t3h5sf"/>
          <w:bookmarkEnd w:id="12"/>
        </w:p>
        <w:p w14:paraId="251F2955" w14:textId="77777777" w:rsidR="007F2C21" w:rsidRDefault="00951E51">
          <w:pPr>
            <w:numPr>
              <w:ilvl w:val="0"/>
              <w:numId w:val="2"/>
            </w:numPr>
          </w:pPr>
          <w:r>
            <w:rPr>
              <w:color w:val="000000"/>
            </w:rPr>
            <w:t xml:space="preserve">Bagaimana cara mengembangkan </w:t>
          </w:r>
          <w:r>
            <w:rPr>
              <w:i/>
              <w:color w:val="000000"/>
            </w:rPr>
            <w:t>website</w:t>
          </w:r>
          <w:r>
            <w:rPr>
              <w:color w:val="000000"/>
            </w:rPr>
            <w:t xml:space="preserve"> sebagai tampilan antarmuka pengguna untuk model </w:t>
          </w:r>
          <w:r>
            <w:rPr>
              <w:i/>
              <w:color w:val="000000"/>
            </w:rPr>
            <w:t>Convolutional Neural Networks</w:t>
          </w:r>
          <w:r>
            <w:rPr>
              <w:color w:val="000000"/>
            </w:rPr>
            <w:t>?</w:t>
          </w:r>
          <w:bookmarkStart w:id="13" w:name="bookmark=id.4d34og8"/>
          <w:bookmarkEnd w:id="13"/>
        </w:p>
        <w:p w14:paraId="3781574E" w14:textId="77777777" w:rsidR="007F2C21" w:rsidRDefault="00951E51">
          <w:pPr>
            <w:numPr>
              <w:ilvl w:val="0"/>
              <w:numId w:val="2"/>
            </w:numPr>
          </w:pPr>
          <w:r>
            <w:rPr>
              <w:rFonts w:eastAsia="Times New Roman" w:cs="Times New Roman"/>
              <w:color w:val="000000"/>
            </w:rPr>
            <w:t>Bagaimana cara mengukur kinerja model dalam mendeteksi malaria?</w:t>
          </w:r>
        </w:p>
        <w:p w14:paraId="77FF125D" w14:textId="77777777" w:rsidR="007F2C21" w:rsidRDefault="007F2C21"/>
        <w:p w14:paraId="0F70817C" w14:textId="77777777" w:rsidR="007F2C21" w:rsidRDefault="00951E51">
          <w:pPr>
            <w:pStyle w:val="Heading2"/>
            <w:numPr>
              <w:ilvl w:val="1"/>
              <w:numId w:val="4"/>
            </w:numPr>
          </w:pPr>
          <w:bookmarkStart w:id="14" w:name="__RefHeading___Toc1641_3588087348"/>
          <w:bookmarkStart w:id="15" w:name="_heading=h.1ksv4uv"/>
          <w:bookmarkStart w:id="16" w:name="_Toc39770339"/>
          <w:bookmarkEnd w:id="14"/>
          <w:bookmarkEnd w:id="15"/>
          <w:r>
            <w:t>Tujuan Pembahasan</w:t>
          </w:r>
          <w:bookmarkEnd w:id="16"/>
        </w:p>
        <w:p w14:paraId="6A2423B9" w14:textId="77777777" w:rsidR="007F2C21" w:rsidRDefault="00951E51">
          <w:r>
            <w:rPr>
              <w:color w:val="000000"/>
            </w:rPr>
            <w:tab/>
          </w:r>
          <w:r>
            <w:rPr>
              <w:rFonts w:eastAsia="Times New Roman" w:cs="Times New Roman"/>
              <w:color w:val="000000"/>
            </w:rPr>
            <w:t>Adapun tujuan pembahasan dari Kerja Praktek ini adalah :</w:t>
          </w:r>
          <w:bookmarkStart w:id="17" w:name="bookmark=id.3rdcrjn"/>
          <w:bookmarkEnd w:id="17"/>
        </w:p>
        <w:p w14:paraId="077B5A76" w14:textId="77777777" w:rsidR="007F2C21" w:rsidRDefault="00951E51">
          <w:pPr>
            <w:numPr>
              <w:ilvl w:val="0"/>
              <w:numId w:val="3"/>
            </w:numPr>
            <w:rPr>
              <w:rFonts w:eastAsia="Times New Roman" w:cs="Times New Roman"/>
              <w:color w:val="000000"/>
            </w:rPr>
          </w:pPr>
          <w:r>
            <w:rPr>
              <w:rFonts w:eastAsia="Times New Roman" w:cs="Times New Roman"/>
              <w:color w:val="000000"/>
            </w:rPr>
            <w:t>Menggunakan ResNet34 untuk membangun model Convolutional Neural Networks untuk mendeteksi malaria</w:t>
          </w:r>
          <w:bookmarkStart w:id="18" w:name="bookmark=id.26in1rg"/>
          <w:bookmarkEnd w:id="18"/>
        </w:p>
        <w:p w14:paraId="224A03B6" w14:textId="77777777" w:rsidR="007F2C21" w:rsidRDefault="00951E51">
          <w:pPr>
            <w:numPr>
              <w:ilvl w:val="0"/>
              <w:numId w:val="3"/>
            </w:numPr>
            <w:rPr>
              <w:rFonts w:eastAsia="Times New Roman" w:cs="Times New Roman"/>
              <w:color w:val="000000"/>
            </w:rPr>
          </w:pPr>
          <w:r>
            <w:rPr>
              <w:rFonts w:eastAsia="Times New Roman" w:cs="Times New Roman"/>
              <w:color w:val="000000"/>
            </w:rPr>
            <w:t>Mengembangkan website sebagai tampilan antarmuka pengguna untuk model ResNet34</w:t>
          </w:r>
          <w:bookmarkStart w:id="19" w:name="bookmark=id.lnxbz9"/>
          <w:bookmarkEnd w:id="19"/>
        </w:p>
        <w:p w14:paraId="0C7D225B" w14:textId="77777777" w:rsidR="007F2C21" w:rsidRDefault="00951E51">
          <w:pPr>
            <w:numPr>
              <w:ilvl w:val="0"/>
              <w:numId w:val="3"/>
            </w:numPr>
            <w:rPr>
              <w:rFonts w:eastAsia="Times New Roman" w:cs="Times New Roman"/>
              <w:color w:val="000000"/>
            </w:rPr>
          </w:pPr>
          <w:r>
            <w:rPr>
              <w:rFonts w:eastAsia="Times New Roman" w:cs="Times New Roman"/>
              <w:color w:val="000000"/>
            </w:rPr>
            <w:t>Melaksanakan penilaian kinerja terhadap model dengan sekumpulan data citra sel darah</w:t>
          </w:r>
        </w:p>
        <w:p w14:paraId="379BAA3E" w14:textId="77777777" w:rsidR="007F2C21" w:rsidRDefault="007F2C21">
          <w:pPr>
            <w:ind w:left="360"/>
            <w:rPr>
              <w:rFonts w:eastAsia="Times New Roman" w:cs="Times New Roman"/>
              <w:color w:val="000000"/>
            </w:rPr>
          </w:pPr>
        </w:p>
        <w:p w14:paraId="69DED44D" w14:textId="77777777" w:rsidR="007F2C21" w:rsidRDefault="007F2C21"/>
        <w:p w14:paraId="24838EA0" w14:textId="77777777" w:rsidR="007F2C21" w:rsidRDefault="00951E51">
          <w:pPr>
            <w:pStyle w:val="Heading2"/>
            <w:numPr>
              <w:ilvl w:val="1"/>
              <w:numId w:val="4"/>
            </w:numPr>
          </w:pPr>
          <w:bookmarkStart w:id="20" w:name="__RefHeading___Toc1643_3588087348"/>
          <w:bookmarkStart w:id="21" w:name="_heading=h.44sinio"/>
          <w:bookmarkStart w:id="22" w:name="_Toc39770340"/>
          <w:bookmarkEnd w:id="20"/>
          <w:bookmarkEnd w:id="21"/>
          <w:r>
            <w:t>Ruang Lingkup</w:t>
          </w:r>
          <w:bookmarkEnd w:id="22"/>
        </w:p>
        <w:p w14:paraId="6603653E" w14:textId="77777777" w:rsidR="007F2C21" w:rsidRDefault="00951E51">
          <w:pPr>
            <w:rPr>
              <w:rFonts w:eastAsia="Times New Roman" w:cs="Times New Roman"/>
              <w:color w:val="000000"/>
            </w:rPr>
          </w:pPr>
          <w:r>
            <w:rPr>
              <w:rFonts w:eastAsia="Times New Roman" w:cs="Times New Roman"/>
              <w:color w:val="000000"/>
            </w:rPr>
            <w:tab/>
            <w:t>Ruang lingkup yang akan dibahas dalam laporan Kerja Praktek ini adalah :</w:t>
          </w:r>
          <w:bookmarkStart w:id="23" w:name="bookmark=id.44sinio"/>
          <w:bookmarkEnd w:id="23"/>
        </w:p>
        <w:p w14:paraId="2B4FE28D" w14:textId="77777777" w:rsidR="007F2C21" w:rsidRDefault="00951E51">
          <w:pPr>
            <w:numPr>
              <w:ilvl w:val="0"/>
              <w:numId w:val="1"/>
            </w:numPr>
            <w:rPr>
              <w:rFonts w:eastAsia="Times New Roman" w:cs="Times New Roman"/>
              <w:color w:val="000000"/>
            </w:rPr>
          </w:pPr>
          <w:r>
            <w:rPr>
              <w:rFonts w:eastAsia="Times New Roman" w:cs="Times New Roman"/>
              <w:color w:val="000000"/>
            </w:rPr>
            <w:t>Menggunakan model ResNet34 yang disediakan FastAi untuk melatih model</w:t>
          </w:r>
          <w:bookmarkStart w:id="24" w:name="bookmark=id.2jxsxqh"/>
          <w:bookmarkEnd w:id="24"/>
        </w:p>
        <w:p w14:paraId="32B30BB2" w14:textId="77777777" w:rsidR="007F2C21" w:rsidRDefault="00951E51">
          <w:pPr>
            <w:numPr>
              <w:ilvl w:val="0"/>
              <w:numId w:val="1"/>
            </w:numPr>
            <w:rPr>
              <w:rFonts w:eastAsia="Times New Roman" w:cs="Times New Roman"/>
              <w:color w:val="000000"/>
            </w:rPr>
          </w:pPr>
          <w:r>
            <w:rPr>
              <w:rFonts w:eastAsia="Times New Roman" w:cs="Times New Roman"/>
              <w:color w:val="000000"/>
            </w:rPr>
            <w:t>Mengembangkan website sebagai antarmuka untuk pengguna</w:t>
          </w:r>
          <w:bookmarkStart w:id="25" w:name="bookmark=id.z337ya"/>
          <w:bookmarkEnd w:id="25"/>
        </w:p>
        <w:p w14:paraId="19D488A7" w14:textId="77777777" w:rsidR="007F2C21" w:rsidRDefault="00951E51">
          <w:pPr>
            <w:numPr>
              <w:ilvl w:val="0"/>
              <w:numId w:val="1"/>
            </w:numPr>
            <w:rPr>
              <w:rFonts w:eastAsia="Times New Roman" w:cs="Times New Roman"/>
              <w:color w:val="000000"/>
            </w:rPr>
          </w:pPr>
          <w:r>
            <w:rPr>
              <w:rFonts w:eastAsia="Times New Roman" w:cs="Times New Roman"/>
              <w:color w:val="000000"/>
            </w:rPr>
            <w:t>Data untuk melatih dan mengukur kinerja model adalah citra sel darah yang diambil dari website U.S National Library of Medicine.</w:t>
          </w:r>
        </w:p>
        <w:p w14:paraId="098B321B" w14:textId="77777777" w:rsidR="007F2C21" w:rsidRDefault="007F2C21">
          <w:pPr>
            <w:ind w:firstLine="720"/>
            <w:rPr>
              <w:rFonts w:eastAsia="Times New Roman" w:cs="Times New Roman"/>
              <w:color w:val="000000"/>
            </w:rPr>
          </w:pPr>
        </w:p>
        <w:p w14:paraId="3C0DFB91" w14:textId="77777777" w:rsidR="007F2C21" w:rsidRDefault="007F2C21"/>
        <w:p w14:paraId="7F78C7A2" w14:textId="77777777" w:rsidR="007F2C21" w:rsidRDefault="00951E51">
          <w:pPr>
            <w:pStyle w:val="Heading2"/>
            <w:numPr>
              <w:ilvl w:val="1"/>
              <w:numId w:val="4"/>
            </w:numPr>
          </w:pPr>
          <w:bookmarkStart w:id="26" w:name="__RefHeading___Toc1645_3588087348"/>
          <w:bookmarkStart w:id="27" w:name="_heading=h.2jxsxqh"/>
          <w:bookmarkStart w:id="28" w:name="_Toc39770341"/>
          <w:bookmarkEnd w:id="26"/>
          <w:bookmarkEnd w:id="27"/>
          <w:r>
            <w:t>Sumber Data</w:t>
          </w:r>
          <w:bookmarkEnd w:id="28"/>
        </w:p>
        <w:p w14:paraId="578F8983" w14:textId="77777777" w:rsidR="007F2C21" w:rsidRDefault="00951E51">
          <w:pPr>
            <w:spacing w:after="240" w:line="302" w:lineRule="auto"/>
            <w:ind w:firstLine="720"/>
            <w:jc w:val="left"/>
          </w:pPr>
          <w:r>
            <w:rPr>
              <w:rFonts w:eastAsia="Times New Roman" w:cs="Times New Roman"/>
              <w:color w:val="000000"/>
            </w:rPr>
            <w:t xml:space="preserve">Dataset yang digunakan untuk melatih dan mengukur kinerja model adalah sekumpulan citra yang telah dikumpulkan dan telah diberi label oleh </w:t>
          </w:r>
          <w:bookmarkStart w:id="29" w:name="__DdeLink__891_2105102602"/>
          <w:r>
            <w:rPr>
              <w:rFonts w:eastAsia="Times New Roman" w:cs="Times New Roman"/>
              <w:color w:val="000000"/>
            </w:rPr>
            <w:t>U.S National Library of Medicine [</w:t>
          </w:r>
          <w:r>
            <w:t>4</w:t>
          </w:r>
          <w:r>
            <w:rPr>
              <w:rFonts w:eastAsia="Times New Roman" w:cs="Times New Roman"/>
              <w:color w:val="000000"/>
            </w:rPr>
            <w:t>]</w:t>
          </w:r>
          <w:bookmarkEnd w:id="29"/>
          <w:r>
            <w:rPr>
              <w:rFonts w:eastAsia="Times New Roman" w:cs="Times New Roman"/>
              <w:color w:val="000000"/>
            </w:rPr>
            <w:t>.</w:t>
          </w:r>
        </w:p>
        <w:p w14:paraId="389B4394" w14:textId="77777777" w:rsidR="007F2C21" w:rsidRDefault="00951E51">
          <w:pPr>
            <w:spacing w:after="120"/>
          </w:pPr>
          <w:r>
            <w:rPr>
              <w:rFonts w:eastAsia="Times New Roman" w:cs="Times New Roman"/>
              <w:color w:val="000000"/>
            </w:rPr>
            <w:lastRenderedPageBreak/>
            <w:tab/>
            <w:t>Model yang digunakan adalah model ResNet34 [</w:t>
          </w:r>
          <w:r>
            <w:t>5</w:t>
          </w:r>
          <w:r>
            <w:rPr>
              <w:rFonts w:eastAsia="Times New Roman" w:cs="Times New Roman"/>
              <w:color w:val="000000"/>
            </w:rPr>
            <w:t>] yang terdapat dalam FastAi library [</w:t>
          </w:r>
          <w:r>
            <w:t>6</w:t>
          </w:r>
          <w:r>
            <w:rPr>
              <w:rFonts w:eastAsia="Times New Roman" w:cs="Times New Roman"/>
              <w:color w:val="000000"/>
            </w:rPr>
            <w:t>].</w:t>
          </w:r>
        </w:p>
        <w:p w14:paraId="377C4834" w14:textId="77777777" w:rsidR="007F2C21" w:rsidRDefault="00951E51">
          <w:pPr>
            <w:pStyle w:val="Heading2"/>
            <w:numPr>
              <w:ilvl w:val="1"/>
              <w:numId w:val="4"/>
            </w:numPr>
          </w:pPr>
          <w:bookmarkStart w:id="30" w:name="__RefHeading___Toc1647_3588087348"/>
          <w:bookmarkStart w:id="31" w:name="_heading=h.z337ya"/>
          <w:bookmarkStart w:id="32" w:name="_Toc39770342"/>
          <w:bookmarkEnd w:id="30"/>
          <w:bookmarkEnd w:id="31"/>
          <w:r>
            <w:t>Sistematika Penyajian</w:t>
          </w:r>
          <w:bookmarkEnd w:id="32"/>
        </w:p>
        <w:p w14:paraId="35EAB8A6" w14:textId="77777777" w:rsidR="007F2C21" w:rsidRDefault="00951E51">
          <w:pPr>
            <w:ind w:firstLine="720"/>
            <w:rPr>
              <w:rFonts w:eastAsia="Times New Roman" w:cs="Times New Roman"/>
              <w:color w:val="000000"/>
            </w:rPr>
            <w:sectPr w:rsidR="007F2C21">
              <w:headerReference w:type="default" r:id="rId9"/>
              <w:footerReference w:type="default" r:id="rId10"/>
              <w:pgSz w:w="11906" w:h="16838"/>
              <w:pgMar w:top="1701" w:right="1701" w:bottom="1701" w:left="2268" w:header="720" w:footer="720" w:gutter="0"/>
              <w:cols w:space="720"/>
              <w:formProt w:val="0"/>
              <w:docGrid w:linePitch="100"/>
            </w:sectPr>
          </w:pPr>
          <w:r>
            <w:rPr>
              <w:rFonts w:eastAsia="Times New Roman" w:cs="Times New Roman"/>
              <w:color w:val="000000"/>
            </w:rPr>
            <w:t>Sistematika penyajian laporan kerja praktek ini diuraikan sebagai berikut. Bab pertama diisi dengan pendahuluan yang mencakup latar belakang masalah, rumusan masalah, tujuan pembahasan, ruang lingkup, sumber data, serta sistematika penyajian, bab kedua diisi kajian teori, bab ketiga diisi dengan analisis dan perancangan sistem model yang digunakan, bab keempat diisi dengan implementasi model yang telah dilatih, bab kelima diisi dengan pengujian model, dan pada bab keenam diisi dengan kesimpulan dan saran.</w:t>
          </w:r>
        </w:p>
        <w:p w14:paraId="08BA9645" w14:textId="77777777" w:rsidR="007F2C21" w:rsidRDefault="00951E51">
          <w:pPr>
            <w:pStyle w:val="Heading1"/>
            <w:numPr>
              <w:ilvl w:val="0"/>
              <w:numId w:val="4"/>
            </w:numPr>
          </w:pPr>
          <w:bookmarkStart w:id="33" w:name="__RefHeading___Toc1649_3588087348"/>
          <w:bookmarkStart w:id="34" w:name="_heading=h.3j2qqm3"/>
          <w:bookmarkEnd w:id="33"/>
          <w:bookmarkEnd w:id="34"/>
          <w:r>
            <w:lastRenderedPageBreak/>
            <w:br/>
          </w:r>
          <w:bookmarkStart w:id="35" w:name="_Toc39770343"/>
          <w:r>
            <w:t>KAJIAN TEORI</w:t>
          </w:r>
          <w:bookmarkEnd w:id="35"/>
        </w:p>
        <w:p w14:paraId="79237FFF" w14:textId="77777777" w:rsidR="007F2C21" w:rsidRDefault="007F2C21"/>
        <w:p w14:paraId="61F25CE9" w14:textId="77777777" w:rsidR="007F2C21" w:rsidRDefault="00951E51">
          <w:pPr>
            <w:pStyle w:val="Heading2"/>
            <w:numPr>
              <w:ilvl w:val="1"/>
              <w:numId w:val="4"/>
            </w:numPr>
          </w:pPr>
          <w:bookmarkStart w:id="36" w:name="__RefHeading___Toc1651_3588087348"/>
          <w:bookmarkStart w:id="37" w:name="_Toc39770344"/>
          <w:bookmarkEnd w:id="36"/>
          <w:r>
            <w:rPr>
              <w:i/>
            </w:rPr>
            <w:t>Residual Neural Networks</w:t>
          </w:r>
          <w:bookmarkEnd w:id="37"/>
          <w:r>
            <w:rPr>
              <w:i/>
            </w:rPr>
            <w:t xml:space="preserve"> </w:t>
          </w:r>
        </w:p>
        <w:p w14:paraId="29E3397A" w14:textId="77777777" w:rsidR="007F2C21" w:rsidRDefault="00951E51">
          <w:pPr>
            <w:ind w:firstLine="720"/>
          </w:pPr>
          <w:r>
            <w:t xml:space="preserve"> C</w:t>
          </w:r>
          <w:r>
            <w:rPr>
              <w:i/>
            </w:rPr>
            <w:t xml:space="preserve">onvolutional Neural Networks (CNN) </w:t>
          </w:r>
          <w:r>
            <w:t>merupakan model yang cocok diterapkan dalam kasus klasifikasi, tetapi arsitektur CNN dengan lapisan (</w:t>
          </w:r>
          <w:r>
            <w:rPr>
              <w:i/>
            </w:rPr>
            <w:t xml:space="preserve">layers) </w:t>
          </w:r>
          <w:r>
            <w:t xml:space="preserve">yang semakin dalam menyebabkan penurunan kinerja yang cukup signifikan karena akan menyebabkan hilang atau membesarnya nilai </w:t>
          </w:r>
          <w:r>
            <w:rPr>
              <w:i/>
              <w:iCs/>
            </w:rPr>
            <w:t>gradient</w:t>
          </w:r>
          <w:r>
            <w:t xml:space="preserve"> (</w:t>
          </w:r>
          <w:r>
            <w:rPr>
              <w:i/>
              <w:iCs/>
            </w:rPr>
            <w:t>vanishing gradient</w:t>
          </w:r>
          <w:r>
            <w:t>) [5].</w:t>
          </w:r>
        </w:p>
        <w:p w14:paraId="0D20C734" w14:textId="77777777" w:rsidR="007F2C21" w:rsidRDefault="00951E51">
          <w:r>
            <w:tab/>
            <w:t xml:space="preserve">Untuk mengatasi penurunan kinerja ini, Kaiming He, Xiangyu Zhang, Shaoqing Ren, dan Jian Sun pada tahun 2015 menemukan solusi untuk mengatasi penurunan kinerja model CNN dengan menerapkan </w:t>
          </w:r>
          <w:r>
            <w:rPr>
              <w:i/>
            </w:rPr>
            <w:t>skip connection/shortcut</w:t>
          </w:r>
          <w:r>
            <w:t xml:space="preserve"> yang kemudian dipublikasikan dengan nama </w:t>
          </w:r>
          <w:r>
            <w:rPr>
              <w:i/>
            </w:rPr>
            <w:t xml:space="preserve">Residual Neural Networks (ResNet) </w:t>
          </w:r>
          <w:r>
            <w:t xml:space="preserve">[5]. </w:t>
          </w:r>
        </w:p>
        <w:p w14:paraId="3D86CD1D" w14:textId="77777777" w:rsidR="007F2C21" w:rsidRDefault="00951E51">
          <w:pPr>
            <w:ind w:firstLine="720"/>
          </w:pPr>
          <w:r>
            <w:t>ResNet menjadi pemenang dalam ImageNet Challenge 2015 karena mampu melatih jaringan syaraf sebanyak 152 lapisan dengan baik serta lebih mudah untuk dioptimalkan, dan memperoleh akurasi yang meningkat secara signifikan.</w:t>
          </w:r>
        </w:p>
        <w:p w14:paraId="7777A65A" w14:textId="77777777" w:rsidR="007F2C21" w:rsidRDefault="00951E51">
          <w:pPr>
            <w:ind w:firstLine="720"/>
          </w:pPr>
          <w:r>
            <w:rPr>
              <w:rFonts w:eastAsia="Times New Roman" w:cs="Times New Roman"/>
              <w:color w:val="000000"/>
            </w:rPr>
            <w:t xml:space="preserve">Dalam kerja praktek ini akan menggunakan </w:t>
          </w:r>
          <w:r>
            <w:rPr>
              <w:rFonts w:eastAsia="Times New Roman" w:cs="Times New Roman"/>
              <w:i/>
              <w:color w:val="000000"/>
            </w:rPr>
            <w:t>pre-trained model Residual Neural Networks 34</w:t>
          </w:r>
          <w:r>
            <w:rPr>
              <w:rFonts w:eastAsia="Times New Roman" w:cs="Times New Roman"/>
              <w:color w:val="000000"/>
            </w:rPr>
            <w:t xml:space="preserve"> atau yang juga disebut ResNet34 yang disediakan oleh </w:t>
          </w:r>
          <w:r>
            <w:rPr>
              <w:rFonts w:eastAsia="Times New Roman" w:cs="Times New Roman"/>
              <w:i/>
              <w:color w:val="000000"/>
            </w:rPr>
            <w:t>library</w:t>
          </w:r>
          <w:r>
            <w:rPr>
              <w:rFonts w:eastAsia="Times New Roman" w:cs="Times New Roman"/>
              <w:color w:val="000000"/>
            </w:rPr>
            <w:t xml:space="preserve"> FastAi. </w:t>
          </w:r>
        </w:p>
        <w:p w14:paraId="4435BC36" w14:textId="77777777" w:rsidR="007F2C21" w:rsidRDefault="007F2C21"/>
        <w:p w14:paraId="5C8244A6" w14:textId="77777777" w:rsidR="007F2C21" w:rsidRDefault="00951E51">
          <w:pPr>
            <w:pStyle w:val="Heading2"/>
            <w:numPr>
              <w:ilvl w:val="1"/>
              <w:numId w:val="4"/>
            </w:numPr>
            <w:rPr>
              <w:i/>
              <w:iCs/>
            </w:rPr>
          </w:pPr>
          <w:bookmarkStart w:id="38" w:name="__RefHeading___Toc1653_3588087348"/>
          <w:bookmarkStart w:id="39" w:name="_Toc39770345"/>
          <w:bookmarkEnd w:id="38"/>
          <w:r>
            <w:rPr>
              <w:i/>
              <w:iCs/>
            </w:rPr>
            <w:t>Learning Rate Finder</w:t>
          </w:r>
          <w:bookmarkEnd w:id="39"/>
        </w:p>
        <w:p w14:paraId="0C9076C4" w14:textId="77777777" w:rsidR="007F2C21" w:rsidRDefault="00951E51">
          <w:r>
            <w:rPr>
              <w:i/>
            </w:rPr>
            <w:tab/>
            <w:t>Learning Rate</w:t>
          </w:r>
          <w:r>
            <w:t xml:space="preserve"> merupakan salah satu </w:t>
          </w:r>
          <w:r>
            <w:rPr>
              <w:i/>
            </w:rPr>
            <w:t xml:space="preserve">hyperparameter </w:t>
          </w:r>
          <w:r>
            <w:t xml:space="preserve">yang penting dan perlu ditentukan sebelum dilakukan proses </w:t>
          </w:r>
          <w:r>
            <w:rPr>
              <w:i/>
            </w:rPr>
            <w:t xml:space="preserve">training </w:t>
          </w:r>
          <w:r>
            <w:t xml:space="preserve">pada model karena hal ini akan mempengaruhi performa model secara signifikan ketika dilakukan proses </w:t>
          </w:r>
          <w:r>
            <w:rPr>
              <w:i/>
            </w:rPr>
            <w:t>training. Learning rate</w:t>
          </w:r>
          <w:r>
            <w:t xml:space="preserve"> yang optimal akan menurunkan tingkat </w:t>
          </w:r>
          <w:r>
            <w:rPr>
              <w:i/>
            </w:rPr>
            <w:t xml:space="preserve">loss function </w:t>
          </w:r>
          <w:r>
            <w:t xml:space="preserve">sehingga </w:t>
          </w:r>
          <w:r>
            <w:rPr>
              <w:i/>
              <w:iCs/>
            </w:rPr>
            <w:t>training</w:t>
          </w:r>
          <w:r>
            <w:t xml:space="preserve"> dapat mencapai tingkat akurasi yang optimal. </w:t>
          </w:r>
        </w:p>
        <w:p w14:paraId="1D28E43E" w14:textId="77777777" w:rsidR="007F2C21" w:rsidRDefault="00951E51">
          <w:pPr>
            <w:ind w:firstLine="720"/>
          </w:pPr>
          <w:r>
            <w:rPr>
              <w:rFonts w:eastAsia="Times New Roman" w:cs="Times New Roman"/>
              <w:i/>
              <w:color w:val="000000"/>
            </w:rPr>
            <w:t>Learning rate</w:t>
          </w:r>
          <w:r>
            <w:rPr>
              <w:rFonts w:eastAsia="Times New Roman" w:cs="Times New Roman"/>
              <w:color w:val="000000"/>
            </w:rPr>
            <w:t xml:space="preserve"> yang diatur dengan angka yang sangat kecil, akan memperlambat proses </w:t>
          </w:r>
          <w:r>
            <w:rPr>
              <w:rFonts w:eastAsia="Times New Roman" w:cs="Times New Roman"/>
              <w:i/>
              <w:color w:val="000000"/>
            </w:rPr>
            <w:t xml:space="preserve">training </w:t>
          </w:r>
          <w:r>
            <w:rPr>
              <w:rFonts w:eastAsia="Times New Roman" w:cs="Times New Roman"/>
              <w:color w:val="000000"/>
            </w:rPr>
            <w:t xml:space="preserve">karena memakan waktu yang lama serta sumber daya komputasi yang besar, sedangkan jika diatur dengan angka yang terlalu besar akan menyebabkan tingkat akurasi yang rendah. </w:t>
          </w:r>
        </w:p>
        <w:p w14:paraId="44C8EA5A" w14:textId="77777777" w:rsidR="007F2C21" w:rsidRDefault="007F2C21"/>
        <w:p w14:paraId="6AD351A3" w14:textId="77777777" w:rsidR="007F2C21" w:rsidRDefault="00951E51">
          <w:r>
            <w:rPr>
              <w:noProof/>
            </w:rPr>
            <w:lastRenderedPageBreak/>
            <mc:AlternateContent>
              <mc:Choice Requires="wps">
                <w:drawing>
                  <wp:inline distT="0" distB="0" distL="0" distR="0" wp14:anchorId="241B1C64" wp14:editId="3F1D0132">
                    <wp:extent cx="5046980" cy="2297430"/>
                    <wp:effectExtent l="0" t="0" r="0" b="0"/>
                    <wp:docPr id="2" name="Rectangle 2"/>
                    <wp:cNvGraphicFramePr/>
                    <a:graphic xmlns:a="http://schemas.openxmlformats.org/drawingml/2006/main">
                      <a:graphicData uri="http://schemas.microsoft.com/office/word/2010/wordprocessingShape">
                        <wps:wsp>
                          <wps:cNvSpPr/>
                          <wps:spPr>
                            <a:xfrm>
                              <a:off x="0" y="0"/>
                              <a:ext cx="5046480" cy="2296800"/>
                            </a:xfrm>
                            <a:prstGeom prst="rect">
                              <a:avLst/>
                            </a:prstGeom>
                            <a:noFill/>
                            <a:ln>
                              <a:noFill/>
                            </a:ln>
                          </wps:spPr>
                          <wps:style>
                            <a:lnRef idx="0">
                              <a:scrgbClr r="0" g="0" b="0"/>
                            </a:lnRef>
                            <a:fillRef idx="0">
                              <a:scrgbClr r="0" g="0" b="0"/>
                            </a:fillRef>
                            <a:effectRef idx="0">
                              <a:scrgbClr r="0" g="0" b="0"/>
                            </a:effectRef>
                            <a:fontRef idx="minor"/>
                          </wps:style>
                          <wps:txbx>
                            <w:txbxContent>
                              <w:p w14:paraId="4C5C7506" w14:textId="77777777" w:rsidR="00951E51" w:rsidRDefault="00951E51">
                                <w:pPr>
                                  <w:pStyle w:val="Caption"/>
                                  <w:spacing w:before="120" w:after="120"/>
                                </w:pPr>
                                <w:r>
                                  <w:rPr>
                                    <w:noProof/>
                                  </w:rPr>
                                  <w:drawing>
                                    <wp:inline distT="0" distB="0" distL="0" distR="0" wp14:anchorId="26F368CE" wp14:editId="630867A6">
                                      <wp:extent cx="5039995" cy="19183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rcRect r="1031" b="2856"/>
                                              <a:stretch>
                                                <a:fillRect/>
                                              </a:stretch>
                                            </pic:blipFill>
                                            <pic:spPr bwMode="auto">
                                              <a:xfrm>
                                                <a:off x="0" y="0"/>
                                                <a:ext cx="5039995" cy="1918335"/>
                                              </a:xfrm>
                                              <a:prstGeom prst="rect">
                                                <a:avLst/>
                                              </a:prstGeom>
                                            </pic:spPr>
                                          </pic:pic>
                                        </a:graphicData>
                                      </a:graphic>
                                    </wp:inline>
                                  </w:drawing>
                                </w:r>
                                <w:r>
                                  <w:rPr>
                                    <w:vanish/>
                                  </w:rPr>
                                  <w:br/>
                                </w:r>
                                <w:r>
                                  <w:t>Gambar 1.1 Learning Rate  [10]</w:t>
                                </w:r>
                              </w:p>
                            </w:txbxContent>
                          </wps:txbx>
                          <wps:bodyPr lIns="0" tIns="0" rIns="0" bIns="0">
                            <a:noAutofit/>
                          </wps:bodyPr>
                        </wps:wsp>
                      </a:graphicData>
                    </a:graphic>
                  </wp:inline>
                </w:drawing>
              </mc:Choice>
              <mc:Fallback>
                <w:pict>
                  <v:rect w14:anchorId="241B1C64" id="Rectangle 2" o:spid="_x0000_s1026" style="width:397.4pt;height:18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" filled="f" stroked="f">
                    <v:textbox inset="0,0,0,0">
                      <w:txbxContent>
                        <w:p w14:paraId="4C5C7506" w14:textId="77777777" w:rsidR="00951E51" w:rsidRDefault="00951E51">
                          <w:pPr>
                            <w:pStyle w:val="Caption"/>
                            <w:spacing w:before="120" w:after="120"/>
                          </w:pPr>
                          <w:r>
                            <w:rPr>
                              <w:noProof/>
                            </w:rPr>
                            <w:drawing>
                              <wp:inline distT="0" distB="0" distL="0" distR="0" wp14:anchorId="26F368CE" wp14:editId="630867A6">
                                <wp:extent cx="5039995" cy="191833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rcRect r="1031" b="2856"/>
                                        <a:stretch>
                                          <a:fillRect/>
                                        </a:stretch>
                                      </pic:blipFill>
                                      <pic:spPr bwMode="auto">
                                        <a:xfrm>
                                          <a:off x="0" y="0"/>
                                          <a:ext cx="5039995" cy="1918335"/>
                                        </a:xfrm>
                                        <a:prstGeom prst="rect">
                                          <a:avLst/>
                                        </a:prstGeom>
                                      </pic:spPr>
                                    </pic:pic>
                                  </a:graphicData>
                                </a:graphic>
                              </wp:inline>
                            </w:drawing>
                          </w:r>
                          <w:r>
                            <w:rPr>
                              <w:vanish/>
                            </w:rPr>
                            <w:br/>
                          </w:r>
                          <w:r>
                            <w:t>Gambar 1.1 Learning Rate  [10]</w:t>
                          </w:r>
                        </w:p>
                      </w:txbxContent>
                    </v:textbox>
                    <w10:anchorlock/>
                  </v:rect>
                </w:pict>
              </mc:Fallback>
            </mc:AlternateContent>
          </w:r>
        </w:p>
        <w:p w14:paraId="47EFDD57" w14:textId="77777777" w:rsidR="007F2C21" w:rsidRDefault="00951E51">
          <w:r>
            <w:tab/>
            <w:t xml:space="preserve">Dalam kerja praktek ini akan menggunakan </w:t>
          </w:r>
          <w:r>
            <w:rPr>
              <w:i/>
            </w:rPr>
            <w:t>Cyclical Learning Rates (CLR)</w:t>
          </w:r>
          <w:r>
            <w:t xml:space="preserve"> yang dikembangkan oleh Leslie Smith [7] yang dalam implementasi akan menggunakan fungsi yang telah tersedia dalam </w:t>
          </w:r>
          <w:r>
            <w:rPr>
              <w:i/>
            </w:rPr>
            <w:t xml:space="preserve">library </w:t>
          </w:r>
          <w:r>
            <w:t xml:space="preserve">FastAI. Dalam metode ini, </w:t>
          </w:r>
          <w:r>
            <w:rPr>
              <w:i/>
            </w:rPr>
            <w:t xml:space="preserve">learning rate </w:t>
          </w:r>
          <w:r>
            <w:t>tidak akan ditetapkan secara eksak tetapi akan diperbaharui secara berkala dengan variasi nilai yang telah ditentukan batasan berupa nilai minimum dan maksimumnya.</w:t>
          </w:r>
        </w:p>
        <w:p w14:paraId="580B27A6" w14:textId="77777777" w:rsidR="007F2C21" w:rsidRDefault="007F2C21"/>
        <w:p w14:paraId="27A650D6" w14:textId="3B35C630" w:rsidR="001C3CF9" w:rsidRDefault="001C3CF9">
          <w:pPr>
            <w:pStyle w:val="Heading2"/>
            <w:numPr>
              <w:ilvl w:val="1"/>
              <w:numId w:val="4"/>
            </w:numPr>
            <w:rPr>
              <w:i/>
              <w:iCs/>
              <w:lang w:val="en-US"/>
            </w:rPr>
          </w:pPr>
          <w:bookmarkStart w:id="40" w:name="__RefHeading___Toc1661_3588087348"/>
          <w:bookmarkStart w:id="41" w:name="_Toc39770346"/>
          <w:bookmarkEnd w:id="40"/>
          <w:r>
            <w:rPr>
              <w:i/>
              <w:iCs/>
              <w:lang w:val="en-US"/>
            </w:rPr>
            <w:t>One Cycle Policy</w:t>
          </w:r>
          <w:bookmarkEnd w:id="41"/>
          <w:r>
            <w:rPr>
              <w:i/>
              <w:iCs/>
              <w:lang w:val="en-US"/>
            </w:rPr>
            <w:t xml:space="preserve"> </w:t>
          </w:r>
        </w:p>
        <w:p w14:paraId="1900F382" w14:textId="28CD939C" w:rsidR="001C3CF9" w:rsidRDefault="00AD00E6" w:rsidP="001C3CF9">
          <w:pPr>
            <w:ind w:left="720"/>
          </w:pPr>
          <w:hyperlink r:id="rId12" w:history="1">
            <w:r w:rsidR="001C3CF9">
              <w:rPr>
                <w:rStyle w:val="Hyperlink"/>
              </w:rPr>
              <w:t>https://arxiv.org/pdf/1803.09820.pdf</w:t>
            </w:r>
          </w:hyperlink>
        </w:p>
        <w:p w14:paraId="71A4925F" w14:textId="77777777" w:rsidR="001C3CF9" w:rsidRPr="001C3CF9" w:rsidRDefault="001C3CF9" w:rsidP="001C3CF9">
          <w:pPr>
            <w:ind w:left="720"/>
            <w:rPr>
              <w:lang w:val="en-US"/>
            </w:rPr>
          </w:pPr>
        </w:p>
        <w:p w14:paraId="3EFCEB5D" w14:textId="31B27E5C" w:rsidR="007F2C21" w:rsidRDefault="00951E51">
          <w:pPr>
            <w:pStyle w:val="Heading2"/>
            <w:numPr>
              <w:ilvl w:val="1"/>
              <w:numId w:val="4"/>
            </w:numPr>
            <w:rPr>
              <w:i/>
              <w:iCs/>
            </w:rPr>
          </w:pPr>
          <w:bookmarkStart w:id="42" w:name="_Toc39770347"/>
          <w:r>
            <w:rPr>
              <w:i/>
              <w:iCs/>
            </w:rPr>
            <w:t>FastAi</w:t>
          </w:r>
          <w:bookmarkEnd w:id="42"/>
        </w:p>
        <w:p w14:paraId="07DE2362" w14:textId="77777777" w:rsidR="007F2C21" w:rsidRDefault="00951E51">
          <w:r>
            <w:tab/>
            <w:t xml:space="preserve">FastAi adalah </w:t>
          </w:r>
          <w:r>
            <w:rPr>
              <w:i/>
            </w:rPr>
            <w:t xml:space="preserve">library deep learning </w:t>
          </w:r>
          <w:r>
            <w:t xml:space="preserve">yang tersedia secara </w:t>
          </w:r>
          <w:r>
            <w:rPr>
              <w:i/>
            </w:rPr>
            <w:t xml:space="preserve">open source </w:t>
          </w:r>
          <w:r>
            <w:t>dan dapat diinstall</w:t>
          </w:r>
          <w:r>
            <w:rPr>
              <w:i/>
            </w:rPr>
            <w:t xml:space="preserve"> </w:t>
          </w:r>
          <w:r>
            <w:t xml:space="preserve">secara langsung dengan menggunakan </w:t>
          </w:r>
          <w:r>
            <w:rPr>
              <w:i/>
            </w:rPr>
            <w:t xml:space="preserve">Package Manager </w:t>
          </w:r>
          <w:r>
            <w:t xml:space="preserve">bahasa pemrograman Python [6]. </w:t>
          </w:r>
          <w:r>
            <w:rPr>
              <w:i/>
            </w:rPr>
            <w:t xml:space="preserve"> </w:t>
          </w:r>
          <w:r>
            <w:t xml:space="preserve">FastAi dapat digunakan secara langsung untuk melatih model </w:t>
          </w:r>
          <w:r>
            <w:rPr>
              <w:i/>
            </w:rPr>
            <w:t>deep learning</w:t>
          </w:r>
          <w:r>
            <w:t xml:space="preserve"> yang telah disediakan (</w:t>
          </w:r>
          <w:r>
            <w:rPr>
              <w:i/>
            </w:rPr>
            <w:t>pre-trained)</w:t>
          </w:r>
          <w:r>
            <w:t xml:space="preserve"> serta memiliki dokumentasi yang mudah untuk dipahami.</w:t>
          </w:r>
        </w:p>
        <w:p w14:paraId="70001CD9" w14:textId="77777777" w:rsidR="007F2C21" w:rsidRDefault="00951E51">
          <w:r>
            <w:rPr>
              <w:rFonts w:eastAsia="Times New Roman" w:cs="Times New Roman"/>
              <w:i/>
              <w:color w:val="000000"/>
            </w:rPr>
            <w:tab/>
          </w:r>
          <w:r>
            <w:rPr>
              <w:rFonts w:eastAsia="Times New Roman" w:cs="Times New Roman"/>
              <w:color w:val="000000"/>
            </w:rPr>
            <w:t>Dalam kerja praktek ini, FastAi digunakan sebagai library utama untuk mengakses dan melatih pre-trained model ResNet34 untuk klasifikasi penyakit malaria.</w:t>
          </w:r>
        </w:p>
        <w:p w14:paraId="4F5F9E27" w14:textId="77777777" w:rsidR="007F2C21" w:rsidRDefault="007F2C21">
          <w:pPr>
            <w:spacing w:line="240" w:lineRule="auto"/>
            <w:jc w:val="center"/>
            <w:rPr>
              <w:rFonts w:eastAsia="Times New Roman" w:cs="Times New Roman"/>
              <w:color w:val="000000"/>
            </w:rPr>
          </w:pPr>
        </w:p>
        <w:p w14:paraId="2243189C" w14:textId="77777777" w:rsidR="007F2C21" w:rsidRDefault="00951E51">
          <w:pPr>
            <w:pStyle w:val="Heading2"/>
            <w:numPr>
              <w:ilvl w:val="1"/>
              <w:numId w:val="4"/>
            </w:numPr>
          </w:pPr>
          <w:bookmarkStart w:id="43" w:name="__RefHeading___Toc1663_3588087348"/>
          <w:bookmarkStart w:id="44" w:name="_Toc39770348"/>
          <w:bookmarkEnd w:id="43"/>
          <w:r>
            <w:rPr>
              <w:i/>
              <w:iCs/>
            </w:rPr>
            <w:t>Flask</w:t>
          </w:r>
          <w:bookmarkEnd w:id="44"/>
        </w:p>
        <w:p w14:paraId="0313D55E" w14:textId="77777777" w:rsidR="007F2C21" w:rsidRDefault="00951E51">
          <w:pPr>
            <w:ind w:firstLine="720"/>
          </w:pPr>
          <w:r>
            <w:t xml:space="preserve">Flask merupakan </w:t>
          </w:r>
          <w:r>
            <w:rPr>
              <w:i/>
            </w:rPr>
            <w:t>micro web</w:t>
          </w:r>
          <w:r>
            <w:t xml:space="preserve"> </w:t>
          </w:r>
          <w:r>
            <w:rPr>
              <w:i/>
            </w:rPr>
            <w:t xml:space="preserve">framework </w:t>
          </w:r>
          <w:r>
            <w:t xml:space="preserve">yang ditulis menggunakan bahasa pemrograman Python. Flask disebut </w:t>
          </w:r>
          <w:r>
            <w:rPr>
              <w:i/>
            </w:rPr>
            <w:t xml:space="preserve">Micro Framework </w:t>
          </w:r>
          <w:r>
            <w:t xml:space="preserve">karena Flask hanya menyediakan fungsi dasar dalam pengembangan web sehingga aplikasi web lebih </w:t>
          </w:r>
          <w:r>
            <w:lastRenderedPageBreak/>
            <w:t xml:space="preserve">mudah dikembangkan secara sederhana tetapi fungsionalitas lain juga dapat dikembangkan dan fungsionalitas tersebut dapat ditambahkan sebagai </w:t>
          </w:r>
          <w:r>
            <w:rPr>
              <w:i/>
            </w:rPr>
            <w:t>extension</w:t>
          </w:r>
          <w:r>
            <w:t xml:space="preserve"> sesuai dengan kebutuhan [8]. </w:t>
          </w:r>
        </w:p>
        <w:p w14:paraId="2AED2F92" w14:textId="77777777" w:rsidR="007F2C21" w:rsidRDefault="00951E51">
          <w:pPr>
            <w:ind w:firstLine="720"/>
          </w:pPr>
          <w:r>
            <w:rPr>
              <w:rFonts w:eastAsia="Times New Roman" w:cs="Times New Roman"/>
              <w:color w:val="000000"/>
            </w:rPr>
            <w:t xml:space="preserve">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pengguna.Flask merupakan </w:t>
          </w:r>
          <w:r>
            <w:rPr>
              <w:rFonts w:eastAsia="Times New Roman" w:cs="Times New Roman"/>
              <w:i/>
              <w:color w:val="000000"/>
            </w:rPr>
            <w:t>micro web</w:t>
          </w:r>
          <w:r>
            <w:rPr>
              <w:rFonts w:eastAsia="Times New Roman" w:cs="Times New Roman"/>
              <w:color w:val="000000"/>
            </w:rPr>
            <w:t xml:space="preserve"> </w:t>
          </w:r>
          <w:r>
            <w:rPr>
              <w:rFonts w:eastAsia="Times New Roman" w:cs="Times New Roman"/>
              <w:i/>
              <w:color w:val="000000"/>
            </w:rPr>
            <w:t xml:space="preserve">framework </w:t>
          </w:r>
          <w:r>
            <w:rPr>
              <w:rFonts w:eastAsia="Times New Roman" w:cs="Times New Roman"/>
              <w:color w:val="000000"/>
            </w:rPr>
            <w:t xml:space="preserve">yang ditulis menggunakan bahasa pemrograman Python. Flask disebut </w:t>
          </w:r>
          <w:r>
            <w:rPr>
              <w:rFonts w:eastAsia="Times New Roman" w:cs="Times New Roman"/>
              <w:i/>
              <w:color w:val="000000"/>
            </w:rPr>
            <w:t xml:space="preserve">Micro Framework </w:t>
          </w:r>
          <w:r>
            <w:rPr>
              <w:rFonts w:eastAsia="Times New Roman" w:cs="Times New Roman"/>
              <w:color w:val="000000"/>
            </w:rPr>
            <w:t xml:space="preserve">karena Flask hanya menyediakan fungsi dasar dalam pengembangan web sehingga aplikasi web lebih mudah dikembangkan secara sederhana tetapi fungsionalitas lain juga dapat dikembangkan dan fungsionalitas tersebut dapat ditambahkan sebagai </w:t>
          </w:r>
          <w:r>
            <w:rPr>
              <w:rFonts w:eastAsia="Times New Roman" w:cs="Times New Roman"/>
              <w:i/>
              <w:color w:val="000000"/>
            </w:rPr>
            <w:t>extension</w:t>
          </w:r>
          <w:r>
            <w:rPr>
              <w:rFonts w:eastAsia="Times New Roman" w:cs="Times New Roman"/>
              <w:color w:val="000000"/>
            </w:rPr>
            <w:t xml:space="preserve"> sesuai dengan kebutuhan [8]. </w:t>
          </w:r>
        </w:p>
        <w:p w14:paraId="6846C543" w14:textId="77777777" w:rsidR="007F2C21" w:rsidRDefault="00951E51">
          <w:pPr>
            <w:ind w:firstLine="720"/>
          </w:pPr>
          <w:r>
            <w:rPr>
              <w:rFonts w:eastAsia="Times New Roman" w:cs="Times New Roman"/>
              <w:color w:val="000000"/>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14:paraId="7E0A8848" w14:textId="77777777" w:rsidR="007F2C21" w:rsidRDefault="007F2C21">
          <w:pPr>
            <w:pStyle w:val="Heading2"/>
          </w:pPr>
        </w:p>
        <w:p w14:paraId="3498BC39" w14:textId="2A8AAB67" w:rsidR="00A10D1A" w:rsidRDefault="00A10D1A">
          <w:pPr>
            <w:pStyle w:val="Heading2"/>
            <w:numPr>
              <w:ilvl w:val="1"/>
              <w:numId w:val="4"/>
            </w:numPr>
            <w:rPr>
              <w:lang w:val="en-US"/>
            </w:rPr>
          </w:pPr>
          <w:bookmarkStart w:id="45" w:name="__RefHeading___Toc1968_3588087348"/>
          <w:bookmarkStart w:id="46" w:name="_Toc39770349"/>
          <w:bookmarkEnd w:id="45"/>
          <w:r>
            <w:rPr>
              <w:lang w:val="en-US"/>
            </w:rPr>
            <w:t xml:space="preserve">Google </w:t>
          </w:r>
          <w:proofErr w:type="spellStart"/>
          <w:r>
            <w:rPr>
              <w:lang w:val="en-US"/>
            </w:rPr>
            <w:t>C</w:t>
          </w:r>
          <w:r w:rsidRPr="00A10D1A">
            <w:rPr>
              <w:lang w:val="en-US"/>
            </w:rPr>
            <w:t>olaboratory</w:t>
          </w:r>
          <w:bookmarkEnd w:id="46"/>
          <w:proofErr w:type="spellEnd"/>
        </w:p>
        <w:p w14:paraId="24DE5048" w14:textId="462A1F94" w:rsidR="00F14146" w:rsidRPr="00F64362" w:rsidRDefault="00F14146" w:rsidP="00F64362">
          <w:pPr>
            <w:ind w:firstLine="720"/>
            <w:rPr>
              <w:rFonts w:eastAsia="Times New Roman" w:cs="Times New Roman"/>
              <w:color w:val="000000"/>
            </w:rPr>
          </w:pPr>
          <w:r w:rsidRPr="00F64362">
            <w:rPr>
              <w:rFonts w:eastAsia="Times New Roman" w:cs="Times New Roman"/>
              <w:color w:val="000000"/>
            </w:rPr>
            <w:t xml:space="preserve">Google Colaboratory merupakan produk dari Google Research yang memberikan akses kepada pengguna untuk menulis dan menjalankan kode berbasis bahasa pemrograman Python melalui </w:t>
          </w:r>
          <w:r w:rsidRPr="009B136A">
            <w:rPr>
              <w:rFonts w:eastAsia="Times New Roman" w:cs="Times New Roman"/>
              <w:i/>
              <w:iCs/>
              <w:color w:val="000000"/>
            </w:rPr>
            <w:t>browser</w:t>
          </w:r>
          <w:r w:rsidRPr="00F64362">
            <w:rPr>
              <w:rFonts w:eastAsia="Times New Roman" w:cs="Times New Roman"/>
              <w:color w:val="000000"/>
            </w:rPr>
            <w:t xml:space="preserve"> yang cocok untuk menjalankan kode program seperti machine learning, analisis data serta kebutuhan untuk edukasi. </w:t>
          </w:r>
        </w:p>
        <w:p w14:paraId="642B753D" w14:textId="77777777" w:rsidR="001C3CF9" w:rsidRPr="00F64362" w:rsidRDefault="00F14146" w:rsidP="00F64362">
          <w:pPr>
            <w:ind w:firstLine="720"/>
            <w:rPr>
              <w:rFonts w:eastAsia="Times New Roman" w:cs="Times New Roman"/>
              <w:color w:val="000000"/>
            </w:rPr>
          </w:pPr>
          <w:r w:rsidRPr="00F64362">
            <w:rPr>
              <w:rFonts w:eastAsia="Times New Roman" w:cs="Times New Roman"/>
              <w:color w:val="000000"/>
            </w:rPr>
            <w:t>Secara teknis Google Colaboratory memberikan layanan aplikasi Jupyter Notebook bagi pengguna dan memberikan akses gratis ke sumber daya komputasi berupa GPU</w:t>
          </w:r>
          <w:r w:rsidR="001C3CF9" w:rsidRPr="00F64362">
            <w:rPr>
              <w:rFonts w:eastAsia="Times New Roman" w:cs="Times New Roman"/>
              <w:color w:val="000000"/>
            </w:rPr>
            <w:t xml:space="preserve"> Nvidia K80s yang memiliki batasan </w:t>
          </w:r>
          <w:r w:rsidR="001C3CF9" w:rsidRPr="00295552">
            <w:rPr>
              <w:rFonts w:eastAsia="Times New Roman" w:cs="Times New Roman"/>
              <w:i/>
              <w:iCs/>
              <w:color w:val="000000"/>
            </w:rPr>
            <w:t>timeout</w:t>
          </w:r>
          <w:r w:rsidR="001C3CF9" w:rsidRPr="00F64362">
            <w:rPr>
              <w:rFonts w:eastAsia="Times New Roman" w:cs="Times New Roman"/>
              <w:color w:val="000000"/>
            </w:rPr>
            <w:t xml:space="preserve"> 12 jam</w:t>
          </w:r>
          <w:r w:rsidRPr="00F64362">
            <w:rPr>
              <w:rFonts w:eastAsia="Times New Roman" w:cs="Times New Roman"/>
              <w:color w:val="000000"/>
            </w:rPr>
            <w:t>.</w:t>
          </w:r>
        </w:p>
        <w:p w14:paraId="590A3E17" w14:textId="14E509B7" w:rsidR="00F14146" w:rsidRPr="00F64362" w:rsidRDefault="001C3CF9" w:rsidP="00F64362">
          <w:pPr>
            <w:ind w:firstLine="720"/>
            <w:rPr>
              <w:rFonts w:eastAsia="Times New Roman" w:cs="Times New Roman"/>
              <w:color w:val="000000"/>
            </w:rPr>
          </w:pPr>
          <w:r w:rsidRPr="00F64362">
            <w:rPr>
              <w:rFonts w:eastAsia="Times New Roman" w:cs="Times New Roman"/>
              <w:color w:val="000000"/>
            </w:rPr>
            <w:t>Dalam kerja praktek ini, Google Colaboratory digunakan untuk menjalankan kode program untuk melatih dan melakukan analisis terhadap model ResNet34 dan dataset sel darah merah.</w:t>
          </w:r>
        </w:p>
        <w:p w14:paraId="3BEA183B" w14:textId="1416D3D4" w:rsidR="00A10D1A" w:rsidRDefault="00A10D1A" w:rsidP="00F14146">
          <w:pPr>
            <w:ind w:firstLine="720"/>
            <w:rPr>
              <w:lang w:val="en-US"/>
            </w:rPr>
          </w:pPr>
          <w:r w:rsidRPr="00A10D1A">
            <w:rPr>
              <w:lang w:val="en-US"/>
            </w:rPr>
            <w:t>https://research.google.com/colaboratory/faq.html</w:t>
          </w:r>
        </w:p>
        <w:p w14:paraId="6DC116C2" w14:textId="77777777" w:rsidR="00A10D1A" w:rsidRPr="00A10D1A" w:rsidRDefault="00A10D1A" w:rsidP="00A10D1A">
          <w:pPr>
            <w:rPr>
              <w:lang w:val="en-US"/>
            </w:rPr>
          </w:pPr>
        </w:p>
        <w:p w14:paraId="6A3BC1E4" w14:textId="77777777" w:rsidR="00A10D1A" w:rsidRPr="00A10D1A" w:rsidRDefault="00A10D1A" w:rsidP="00A10D1A">
          <w:pPr>
            <w:rPr>
              <w:lang w:val="en-US"/>
            </w:rPr>
          </w:pPr>
        </w:p>
        <w:p w14:paraId="238756E4" w14:textId="781B190D" w:rsidR="00A10D1A" w:rsidRDefault="00A10D1A">
          <w:pPr>
            <w:pStyle w:val="Heading2"/>
            <w:numPr>
              <w:ilvl w:val="1"/>
              <w:numId w:val="4"/>
            </w:numPr>
            <w:rPr>
              <w:lang w:val="en-US"/>
            </w:rPr>
          </w:pPr>
          <w:bookmarkStart w:id="47" w:name="_Toc39770350"/>
          <w:r>
            <w:rPr>
              <w:lang w:val="en-US"/>
            </w:rPr>
            <w:lastRenderedPageBreak/>
            <w:t>Freelancer – Bootstrap Theme</w:t>
          </w:r>
          <w:bookmarkEnd w:id="47"/>
        </w:p>
        <w:p w14:paraId="2A990372" w14:textId="266585D0" w:rsidR="00F64362" w:rsidRPr="00F64362" w:rsidRDefault="00F64362" w:rsidP="00F64362">
          <w:pPr>
            <w:ind w:firstLine="720"/>
            <w:rPr>
              <w:rFonts w:eastAsia="Times New Roman" w:cs="Times New Roman"/>
              <w:color w:val="000000"/>
              <w:lang w:val="en-US"/>
            </w:rPr>
          </w:pPr>
          <w:r w:rsidRPr="00F64362">
            <w:rPr>
              <w:rFonts w:eastAsia="Times New Roman" w:cs="Times New Roman"/>
              <w:color w:val="000000"/>
            </w:rPr>
            <w:t xml:space="preserve">Freelancer adalah template HTML CSS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desain</w:t>
          </w:r>
          <w:proofErr w:type="spellEnd"/>
          <w:r>
            <w:rPr>
              <w:rFonts w:eastAsia="Times New Roman" w:cs="Times New Roman"/>
              <w:color w:val="000000"/>
              <w:lang w:val="en-US"/>
            </w:rPr>
            <w:t xml:space="preserve"> </w:t>
          </w:r>
          <w:r>
            <w:rPr>
              <w:rFonts w:eastAsia="Times New Roman" w:cs="Times New Roman"/>
              <w:i/>
              <w:iCs/>
              <w:color w:val="000000"/>
              <w:lang w:val="en-US"/>
            </w:rPr>
            <w:t>One Page Website</w:t>
          </w:r>
          <w:r>
            <w:rPr>
              <w:rFonts w:eastAsia="Times New Roman" w:cs="Times New Roman"/>
              <w:color w:val="000000"/>
              <w:lang w:val="en-US"/>
            </w:rPr>
            <w:t xml:space="preserve"> yang </w:t>
          </w:r>
          <w:proofErr w:type="spellStart"/>
          <w:r>
            <w:rPr>
              <w:rFonts w:eastAsia="Times New Roman" w:cs="Times New Roman"/>
              <w:color w:val="000000"/>
              <w:lang w:val="en-US"/>
            </w:rPr>
            <w:t>memiliki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fitur</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seperti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bagian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profil</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bagian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portofolio</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berbentuk</w:t>
          </w:r>
          <w:proofErr w:type="spellEnd"/>
          <w:r>
            <w:rPr>
              <w:rFonts w:eastAsia="Times New Roman" w:cs="Times New Roman"/>
              <w:color w:val="000000"/>
              <w:lang w:val="en-US"/>
            </w:rPr>
            <w:t xml:space="preserve"> </w:t>
          </w:r>
          <w:r>
            <w:rPr>
              <w:rFonts w:eastAsia="Times New Roman" w:cs="Times New Roman"/>
              <w:i/>
              <w:iCs/>
              <w:color w:val="000000"/>
              <w:lang w:val="en-US"/>
            </w:rPr>
            <w:t>grid</w:t>
          </w:r>
          <w:r>
            <w:rPr>
              <w:rFonts w:eastAsia="Times New Roman" w:cs="Times New Roman"/>
              <w:color w:val="000000"/>
              <w:lang w:val="en-US"/>
            </w:rPr>
            <w:t xml:space="preserve"> yang responsive, </w:t>
          </w:r>
          <w:r>
            <w:rPr>
              <w:rFonts w:eastAsia="Times New Roman" w:cs="Times New Roman"/>
              <w:i/>
              <w:iCs/>
              <w:color w:val="000000"/>
              <w:lang w:val="en-US"/>
            </w:rPr>
            <w:t xml:space="preserve">window modal </w:t>
          </w:r>
          <w:proofErr w:type="spellStart"/>
          <w:r>
            <w:rPr>
              <w:rFonts w:eastAsia="Times New Roman" w:cs="Times New Roman"/>
              <w:color w:val="000000"/>
              <w:lang w:val="en-US"/>
            </w:rPr>
            <w:t>untuk</w:t>
          </w:r>
          <w:proofErr w:type="spellEnd"/>
          <w:r>
            <w:rPr>
              <w:rFonts w:eastAsia="Times New Roman" w:cs="Times New Roman"/>
              <w:color w:val="000000"/>
              <w:lang w:val="en-US"/>
            </w:rPr>
            <w:t xml:space="preserve"> </w:t>
          </w:r>
          <w:proofErr w:type="spellStart"/>
          <w:r w:rsidR="00295552">
            <w:rPr>
              <w:rFonts w:eastAsia="Times New Roman" w:cs="Times New Roman"/>
              <w:color w:val="000000"/>
              <w:lang w:val="en-US"/>
            </w:rPr>
            <w:t>menampilkan</w:t>
          </w:r>
          <w:proofErr w:type="spellEnd"/>
          <w:r w:rsidR="00295552">
            <w:rPr>
              <w:rFonts w:eastAsia="Times New Roman" w:cs="Times New Roman"/>
              <w:color w:val="000000"/>
              <w:lang w:val="en-US"/>
            </w:rPr>
            <w:t xml:space="preserve"> detail </w:t>
          </w:r>
          <w:proofErr w:type="spellStart"/>
          <w:r>
            <w:rPr>
              <w:rFonts w:eastAsia="Times New Roman" w:cs="Times New Roman"/>
              <w:color w:val="000000"/>
              <w:lang w:val="en-US"/>
            </w:rPr>
            <w:t>setiap</w:t>
          </w:r>
          <w:proofErr w:type="spellEnd"/>
          <w:r>
            <w:rPr>
              <w:rFonts w:eastAsia="Times New Roman" w:cs="Times New Roman"/>
              <w:color w:val="000000"/>
              <w:lang w:val="en-US"/>
            </w:rPr>
            <w:t xml:space="preserve"> item </w:t>
          </w:r>
          <w:r w:rsidR="00295552">
            <w:rPr>
              <w:rFonts w:eastAsia="Times New Roman" w:cs="Times New Roman"/>
              <w:color w:val="000000"/>
              <w:lang w:val="en-US"/>
            </w:rPr>
            <w:t xml:space="preserve">portfolio dan </w:t>
          </w:r>
          <w:proofErr w:type="spellStart"/>
          <w:r w:rsidR="00295552">
            <w:rPr>
              <w:rFonts w:eastAsia="Times New Roman" w:cs="Times New Roman"/>
              <w:color w:val="000000"/>
              <w:lang w:val="en-US"/>
            </w:rPr>
            <w:t>formulir</w:t>
          </w:r>
          <w:proofErr w:type="spellEnd"/>
          <w:r w:rsidR="00295552">
            <w:rPr>
              <w:rFonts w:eastAsia="Times New Roman" w:cs="Times New Roman"/>
              <w:color w:val="000000"/>
              <w:lang w:val="en-US"/>
            </w:rPr>
            <w:t xml:space="preserve"> </w:t>
          </w:r>
          <w:proofErr w:type="spellStart"/>
          <w:r w:rsidR="00295552">
            <w:rPr>
              <w:rFonts w:eastAsia="Times New Roman" w:cs="Times New Roman"/>
              <w:color w:val="000000"/>
              <w:lang w:val="en-US"/>
            </w:rPr>
            <w:t>kontak</w:t>
          </w:r>
          <w:proofErr w:type="spellEnd"/>
          <w:r w:rsidR="00295552">
            <w:rPr>
              <w:rFonts w:eastAsia="Times New Roman" w:cs="Times New Roman"/>
              <w:color w:val="000000"/>
              <w:lang w:val="en-US"/>
            </w:rPr>
            <w:t xml:space="preserve"> </w:t>
          </w:r>
          <w:proofErr w:type="spellStart"/>
          <w:r w:rsidR="00295552">
            <w:rPr>
              <w:rFonts w:eastAsia="Times New Roman" w:cs="Times New Roman"/>
              <w:color w:val="000000"/>
              <w:lang w:val="en-US"/>
            </w:rPr>
            <w:t>berbasis</w:t>
          </w:r>
          <w:proofErr w:type="spellEnd"/>
          <w:r w:rsidR="00295552">
            <w:rPr>
              <w:rFonts w:eastAsia="Times New Roman" w:cs="Times New Roman"/>
              <w:color w:val="000000"/>
              <w:lang w:val="en-US"/>
            </w:rPr>
            <w:t xml:space="preserve"> PHP. </w:t>
          </w:r>
        </w:p>
        <w:p w14:paraId="54F405B7" w14:textId="6F089E33" w:rsidR="00F64362" w:rsidRDefault="00295552" w:rsidP="00F64362">
          <w:pPr>
            <w:ind w:firstLine="720"/>
            <w:rPr>
              <w:rFonts w:eastAsia="Times New Roman" w:cs="Times New Roman"/>
              <w:color w:val="000000"/>
              <w:lang w:val="en-US"/>
            </w:rPr>
          </w:pPr>
          <w:r>
            <w:rPr>
              <w:rFonts w:eastAsia="Times New Roman" w:cs="Times New Roman"/>
              <w:color w:val="000000"/>
              <w:lang w:val="en-US"/>
            </w:rPr>
            <w:t>Template Freelancer d</w:t>
          </w:r>
          <w:r w:rsidR="00F64362" w:rsidRPr="00F64362">
            <w:rPr>
              <w:rFonts w:eastAsia="Times New Roman" w:cs="Times New Roman"/>
              <w:color w:val="000000"/>
            </w:rPr>
            <w:t xml:space="preserve">ikembangkan oleh David Miller selaku pemilik Blackrock Digital LLC menggunakan </w:t>
          </w:r>
          <w:r w:rsidR="00F64362" w:rsidRPr="002D596E">
            <w:rPr>
              <w:rFonts w:eastAsia="Times New Roman" w:cs="Times New Roman"/>
              <w:i/>
              <w:iCs/>
              <w:color w:val="000000"/>
            </w:rPr>
            <w:t>framework</w:t>
          </w:r>
          <w:r w:rsidR="00F64362" w:rsidRPr="00F64362">
            <w:rPr>
              <w:rFonts w:eastAsia="Times New Roman" w:cs="Times New Roman"/>
              <w:color w:val="000000"/>
            </w:rPr>
            <w:t xml:space="preserve"> Bootstrap yang kemudian dirilis dibawah lisensi MIT secara </w:t>
          </w:r>
          <w:r w:rsidR="00F64362" w:rsidRPr="002D596E">
            <w:rPr>
              <w:rFonts w:eastAsia="Times New Roman" w:cs="Times New Roman"/>
              <w:i/>
              <w:iCs/>
              <w:color w:val="000000"/>
            </w:rPr>
            <w:t>open source</w:t>
          </w:r>
          <w:r>
            <w:rPr>
              <w:rFonts w:eastAsia="Times New Roman" w:cs="Times New Roman"/>
              <w:color w:val="000000"/>
              <w:lang w:val="en-US"/>
            </w:rPr>
            <w:t>.</w:t>
          </w:r>
        </w:p>
        <w:p w14:paraId="38AA00C4" w14:textId="13682BAE" w:rsidR="00295552" w:rsidRPr="00295552" w:rsidRDefault="00295552" w:rsidP="00F64362">
          <w:pPr>
            <w:ind w:firstLine="720"/>
            <w:rPr>
              <w:rFonts w:eastAsia="Times New Roman" w:cs="Times New Roman"/>
              <w:color w:val="000000"/>
              <w:lang w:val="en-US"/>
            </w:rPr>
          </w:pPr>
          <w:proofErr w:type="spellStart"/>
          <w:r>
            <w:rPr>
              <w:rFonts w:eastAsia="Times New Roman" w:cs="Times New Roman"/>
              <w:color w:val="000000"/>
              <w:lang w:val="en-US"/>
            </w:rPr>
            <w:t>Dalam</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kerja</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praktek</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ini</w:t>
          </w:r>
          <w:proofErr w:type="spellEnd"/>
          <w:r>
            <w:rPr>
              <w:rFonts w:eastAsia="Times New Roman" w:cs="Times New Roman"/>
              <w:color w:val="000000"/>
              <w:lang w:val="en-US"/>
            </w:rPr>
            <w:t xml:space="preserve">, template Freelancer </w:t>
          </w:r>
          <w:proofErr w:type="spellStart"/>
          <w:r>
            <w:rPr>
              <w:rFonts w:eastAsia="Times New Roman" w:cs="Times New Roman"/>
              <w:color w:val="000000"/>
              <w:lang w:val="en-US"/>
            </w:rPr>
            <w:t>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digunakan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sebagai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struktur</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tampilan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utama</w:t>
          </w:r>
          <w:proofErr w:type="spellEnd"/>
          <w:r>
            <w:rPr>
              <w:rFonts w:eastAsia="Times New Roman" w:cs="Times New Roman"/>
              <w:color w:val="000000"/>
              <w:lang w:val="en-US"/>
            </w:rPr>
            <w:t xml:space="preserve"> </w:t>
          </w:r>
          <w:r>
            <w:rPr>
              <w:rFonts w:eastAsia="Times New Roman" w:cs="Times New Roman"/>
              <w:i/>
              <w:iCs/>
              <w:color w:val="000000"/>
              <w:lang w:val="en-US"/>
            </w:rPr>
            <w:t>website</w:t>
          </w:r>
          <w:r>
            <w:rPr>
              <w:rFonts w:eastAsia="Times New Roman" w:cs="Times New Roman"/>
              <w:color w:val="000000"/>
              <w:lang w:val="en-US"/>
            </w:rPr>
            <w:t xml:space="preserve"> dan </w:t>
          </w:r>
          <w:proofErr w:type="spellStart"/>
          <w:r>
            <w:rPr>
              <w:rFonts w:eastAsia="Times New Roman" w:cs="Times New Roman"/>
              <w:color w:val="000000"/>
              <w:lang w:val="en-US"/>
            </w:rPr>
            <w:t>dilakukan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penyesuaian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sesuai</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dengan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kebutuhan</w:t>
          </w:r>
          <w:proofErr w:type="spellEnd"/>
          <w:r>
            <w:rPr>
              <w:rFonts w:eastAsia="Times New Roman" w:cs="Times New Roman"/>
              <w:color w:val="000000"/>
              <w:lang w:val="en-US"/>
            </w:rPr>
            <w:t xml:space="preserve"> </w:t>
          </w:r>
          <w:proofErr w:type="spellStart"/>
          <w:r>
            <w:rPr>
              <w:rFonts w:eastAsia="Times New Roman" w:cs="Times New Roman"/>
              <w:color w:val="000000"/>
              <w:lang w:val="en-US"/>
            </w:rPr>
            <w:t>tampilan</w:t>
          </w:r>
          <w:proofErr w:type="spellEnd"/>
          <w:r>
            <w:rPr>
              <w:rFonts w:eastAsia="Times New Roman" w:cs="Times New Roman"/>
              <w:color w:val="000000"/>
              <w:lang w:val="en-US"/>
            </w:rPr>
            <w:t xml:space="preserve"> </w:t>
          </w:r>
          <w:r w:rsidRPr="00295552">
            <w:rPr>
              <w:rFonts w:eastAsia="Times New Roman" w:cs="Times New Roman"/>
              <w:i/>
              <w:iCs/>
              <w:color w:val="000000"/>
              <w:lang w:val="en-US"/>
            </w:rPr>
            <w:t>website</w:t>
          </w:r>
          <w:r>
            <w:rPr>
              <w:rFonts w:eastAsia="Times New Roman" w:cs="Times New Roman"/>
              <w:color w:val="000000"/>
              <w:lang w:val="en-US"/>
            </w:rPr>
            <w:t xml:space="preserve">. </w:t>
          </w:r>
        </w:p>
        <w:p w14:paraId="429D0022" w14:textId="16901263" w:rsidR="00A10D1A" w:rsidRDefault="00AD00E6" w:rsidP="00A10D1A">
          <w:pPr>
            <w:ind w:left="720"/>
            <w:rPr>
              <w:lang w:val="en-US"/>
            </w:rPr>
          </w:pPr>
          <w:hyperlink r:id="rId13" w:history="1">
            <w:r w:rsidR="00F64362" w:rsidRPr="006E4EEF">
              <w:rPr>
                <w:rStyle w:val="Hyperlink"/>
                <w:lang w:val="en-US"/>
              </w:rPr>
              <w:t>https://github.com/BlackrockDigital/startbootstrap-freelancer</w:t>
            </w:r>
          </w:hyperlink>
        </w:p>
        <w:p w14:paraId="07BA0085" w14:textId="77777777" w:rsidR="00A10D1A" w:rsidRPr="00A10D1A" w:rsidRDefault="00A10D1A" w:rsidP="00A10D1A">
          <w:pPr>
            <w:ind w:left="720"/>
            <w:rPr>
              <w:lang w:val="en-US"/>
            </w:rPr>
          </w:pPr>
        </w:p>
        <w:p w14:paraId="751B3667" w14:textId="4AC931C6" w:rsidR="007F2C21" w:rsidRDefault="00951E51">
          <w:pPr>
            <w:pStyle w:val="Heading2"/>
            <w:numPr>
              <w:ilvl w:val="1"/>
              <w:numId w:val="4"/>
            </w:numPr>
          </w:pPr>
          <w:bookmarkStart w:id="48" w:name="_Toc39770351"/>
          <w:r>
            <w:t>Dataset</w:t>
          </w:r>
          <w:bookmarkEnd w:id="48"/>
        </w:p>
        <w:p w14:paraId="3002FE30" w14:textId="77777777" w:rsidR="007F2C21" w:rsidRDefault="00951E51">
          <w:r>
            <w:rPr>
              <w:rFonts w:eastAsia="Times New Roman" w:cs="Times New Roman"/>
              <w:b/>
              <w:color w:val="000000"/>
              <w:sz w:val="18"/>
              <w:szCs w:val="18"/>
            </w:rPr>
            <w:tab/>
          </w:r>
          <w:r>
            <w:rPr>
              <w:rFonts w:eastAsia="Times New Roman" w:cs="Times New Roman"/>
              <w:color w:val="000000"/>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14:paraId="7DDE3925" w14:textId="77777777" w:rsidR="007F2C21" w:rsidRDefault="00951E51">
          <w:pPr>
            <w:rPr>
              <w:rFonts w:eastAsia="Times New Roman" w:cs="Times New Roman"/>
              <w:color w:val="000000"/>
            </w:rPr>
          </w:pPr>
          <w:r>
            <w:rPr>
              <w:rFonts w:eastAsia="Times New Roman" w:cs="Times New Roman"/>
              <w:color w:val="000000"/>
            </w:rPr>
            <w:tab/>
            <w:t>Dataset citra sel darah merah yang telah dikumpulkan sebanyak 27.558 citra digital yang telah dibagi menjadi 2 label yaitu parasitized dan uninfected dengan jumlah citra sel darah merah yang berimbang.</w:t>
          </w:r>
        </w:p>
        <w:p w14:paraId="51434C1B" w14:textId="77777777" w:rsidR="007F2C21" w:rsidRDefault="00951E51">
          <w:pPr>
            <w:rPr>
              <w:rFonts w:eastAsia="Times New Roman" w:cs="Times New Roman"/>
              <w:color w:val="000000"/>
            </w:rPr>
            <w:sectPr w:rsidR="007F2C21">
              <w:headerReference w:type="default" r:id="rId14"/>
              <w:footerReference w:type="default" r:id="rId15"/>
              <w:pgSz w:w="11906" w:h="16838"/>
              <w:pgMar w:top="1701" w:right="1701" w:bottom="1701" w:left="2268" w:header="720" w:footer="720" w:gutter="0"/>
              <w:cols w:space="720"/>
              <w:formProt w:val="0"/>
              <w:titlePg/>
              <w:docGrid w:linePitch="100"/>
            </w:sectPr>
          </w:pPr>
          <w:r>
            <w:rPr>
              <w:rFonts w:eastAsia="Times New Roman" w:cs="Times New Roman"/>
              <w:color w:val="000000"/>
            </w:rPr>
            <w:tab/>
            <w:t>Publikasi dataset yang dipakai dalam kerja praktek ini [9], He et al (2016) 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14:paraId="1DCB97D4" w14:textId="77777777" w:rsidR="007F2C21" w:rsidRDefault="00951E51">
          <w:pPr>
            <w:pStyle w:val="Heading1"/>
            <w:numPr>
              <w:ilvl w:val="0"/>
              <w:numId w:val="4"/>
            </w:numPr>
          </w:pPr>
          <w:bookmarkStart w:id="49" w:name="__RefHeading___Toc1665_3588087348"/>
          <w:bookmarkStart w:id="50" w:name="_heading=h.3o7alnk"/>
          <w:bookmarkEnd w:id="49"/>
          <w:bookmarkEnd w:id="50"/>
          <w:r>
            <w:lastRenderedPageBreak/>
            <w:br/>
          </w:r>
          <w:bookmarkStart w:id="51" w:name="_Toc39770352"/>
          <w:r>
            <w:t>ANALISIS DAN RANCANGAN SISTEM</w:t>
          </w:r>
          <w:bookmarkEnd w:id="51"/>
        </w:p>
        <w:p w14:paraId="268C68B3" w14:textId="77777777" w:rsidR="007F2C21" w:rsidRDefault="007F2C21"/>
        <w:p w14:paraId="739955D8" w14:textId="77777777" w:rsidR="007F2C21" w:rsidRDefault="00951E51">
          <w:pPr>
            <w:pStyle w:val="Heading2"/>
            <w:numPr>
              <w:ilvl w:val="1"/>
              <w:numId w:val="4"/>
            </w:numPr>
            <w:rPr>
              <w:i/>
              <w:iCs/>
            </w:rPr>
          </w:pPr>
          <w:bookmarkStart w:id="52" w:name="__RefHeading___Toc808_496259480"/>
          <w:bookmarkStart w:id="53" w:name="_Toc39770353"/>
          <w:bookmarkEnd w:id="52"/>
          <w:r>
            <w:rPr>
              <w:i/>
              <w:iCs/>
            </w:rPr>
            <w:t>Data Preprocessing</w:t>
          </w:r>
          <w:bookmarkEnd w:id="53"/>
        </w:p>
        <w:p w14:paraId="5C7F2FDC" w14:textId="6EB6558F" w:rsidR="007F2C21" w:rsidRDefault="00951E51">
          <w:pPr>
            <w:ind w:firstLine="720"/>
          </w:pPr>
          <w:r>
            <w:rPr>
              <w:rFonts w:eastAsia="Times New Roman" w:cs="Times New Roman"/>
              <w:i/>
              <w:iCs/>
              <w:color w:val="000000"/>
            </w:rPr>
            <w:t xml:space="preserve">Data Preprocessing </w:t>
          </w:r>
          <w:r>
            <w:rPr>
              <w:rFonts w:eastAsia="Times New Roman" w:cs="Times New Roman"/>
              <w:color w:val="000000"/>
            </w:rPr>
            <w:t>dataset citra sel darah merah yang dilakukan adalah</w:t>
          </w:r>
          <w:r w:rsidR="00A10D1A">
            <w:rPr>
              <w:rFonts w:eastAsia="Times New Roman" w:cs="Times New Roman"/>
              <w:color w:val="000000"/>
              <w:lang w:val="en-US"/>
            </w:rPr>
            <w:t xml:space="preserve"> </w:t>
          </w:r>
          <w:proofErr w:type="spellStart"/>
          <w:r w:rsidR="00A10D1A">
            <w:rPr>
              <w:rFonts w:eastAsia="Times New Roman" w:cs="Times New Roman"/>
              <w:color w:val="000000"/>
              <w:lang w:val="en-US"/>
            </w:rPr>
            <w:t>dengan</w:t>
          </w:r>
          <w:proofErr w:type="spellEnd"/>
          <w:r>
            <w:rPr>
              <w:rFonts w:eastAsia="Times New Roman" w:cs="Times New Roman"/>
              <w:color w:val="000000"/>
            </w:rPr>
            <w:t xml:space="preserve"> membagi dataset citra sel darah merah menjadi 3 bagian yaitu 80% dataset digunakan dalam </w:t>
          </w:r>
          <w:r>
            <w:rPr>
              <w:rFonts w:eastAsia="Times New Roman" w:cs="Times New Roman"/>
              <w:i/>
              <w:iCs/>
              <w:color w:val="000000"/>
            </w:rPr>
            <w:t>training</w:t>
          </w:r>
          <w:r w:rsidR="00F14146">
            <w:rPr>
              <w:rFonts w:eastAsia="Times New Roman" w:cs="Times New Roman"/>
              <w:i/>
              <w:iCs/>
              <w:color w:val="000000"/>
              <w:lang w:val="en-US"/>
            </w:rPr>
            <w:t xml:space="preserve"> set</w:t>
          </w:r>
          <w:r>
            <w:rPr>
              <w:rFonts w:eastAsia="Times New Roman" w:cs="Times New Roman"/>
              <w:i/>
              <w:iCs/>
              <w:color w:val="000000"/>
            </w:rPr>
            <w:t xml:space="preserve">, </w:t>
          </w:r>
          <w:r>
            <w:rPr>
              <w:rFonts w:eastAsia="Times New Roman" w:cs="Times New Roman"/>
              <w:color w:val="000000"/>
            </w:rPr>
            <w:t xml:space="preserve">10% untuk </w:t>
          </w:r>
          <w:r w:rsidRPr="00F14146">
            <w:rPr>
              <w:rFonts w:eastAsia="Times New Roman" w:cs="Times New Roman"/>
              <w:i/>
              <w:iCs/>
              <w:color w:val="000000"/>
            </w:rPr>
            <w:t>test set</w:t>
          </w:r>
          <w:r>
            <w:rPr>
              <w:rFonts w:eastAsia="Times New Roman" w:cs="Times New Roman"/>
              <w:i/>
              <w:iCs/>
              <w:color w:val="000000"/>
            </w:rPr>
            <w:t xml:space="preserve"> </w:t>
          </w:r>
          <w:r>
            <w:rPr>
              <w:rFonts w:eastAsia="Times New Roman" w:cs="Times New Roman"/>
              <w:color w:val="000000"/>
            </w:rPr>
            <w:t xml:space="preserve">dan 10% untuk </w:t>
          </w:r>
          <w:r>
            <w:rPr>
              <w:rFonts w:eastAsia="Times New Roman" w:cs="Times New Roman"/>
              <w:i/>
              <w:iCs/>
              <w:color w:val="000000"/>
            </w:rPr>
            <w:t>validation</w:t>
          </w:r>
          <w:r w:rsidR="00F14146">
            <w:rPr>
              <w:rFonts w:eastAsia="Times New Roman" w:cs="Times New Roman"/>
              <w:i/>
              <w:iCs/>
              <w:color w:val="000000"/>
              <w:lang w:val="en-US"/>
            </w:rPr>
            <w:t xml:space="preserve"> set</w:t>
          </w:r>
          <w:r>
            <w:rPr>
              <w:rFonts w:eastAsia="Times New Roman" w:cs="Times New Roman"/>
              <w:i/>
              <w:iCs/>
              <w:color w:val="000000"/>
            </w:rPr>
            <w:t xml:space="preserve"> </w:t>
          </w:r>
          <w:r>
            <w:rPr>
              <w:rFonts w:eastAsia="Times New Roman" w:cs="Times New Roman"/>
              <w:color w:val="000000"/>
            </w:rPr>
            <w:t xml:space="preserve">yang dipisahkan menjadi 3 </w:t>
          </w:r>
          <w:r>
            <w:rPr>
              <w:rFonts w:eastAsia="Times New Roman" w:cs="Times New Roman"/>
              <w:i/>
              <w:iCs/>
              <w:color w:val="000000"/>
            </w:rPr>
            <w:t>folder</w:t>
          </w:r>
          <w:r w:rsidR="00A10D1A">
            <w:rPr>
              <w:rFonts w:eastAsia="Times New Roman" w:cs="Times New Roman"/>
              <w:i/>
              <w:iCs/>
              <w:color w:val="000000"/>
              <w:lang w:val="en-US"/>
            </w:rPr>
            <w:t xml:space="preserve"> </w:t>
          </w:r>
          <w:proofErr w:type="spellStart"/>
          <w:r w:rsidR="00A10D1A">
            <w:rPr>
              <w:rFonts w:eastAsia="Times New Roman" w:cs="Times New Roman"/>
              <w:color w:val="000000"/>
              <w:lang w:val="en-US"/>
            </w:rPr>
            <w:t>secara</w:t>
          </w:r>
          <w:proofErr w:type="spellEnd"/>
          <w:r w:rsidR="00A10D1A">
            <w:rPr>
              <w:rFonts w:eastAsia="Times New Roman" w:cs="Times New Roman"/>
              <w:color w:val="000000"/>
              <w:lang w:val="en-US"/>
            </w:rPr>
            <w:t xml:space="preserve"> </w:t>
          </w:r>
          <w:proofErr w:type="spellStart"/>
          <w:r w:rsidR="00A10D1A">
            <w:rPr>
              <w:rFonts w:eastAsia="Times New Roman" w:cs="Times New Roman"/>
              <w:color w:val="000000"/>
              <w:lang w:val="en-US"/>
            </w:rPr>
            <w:t>acak</w:t>
          </w:r>
          <w:proofErr w:type="spellEnd"/>
          <w:r w:rsidR="001C3CF9">
            <w:rPr>
              <w:rFonts w:eastAsia="Times New Roman" w:cs="Times New Roman"/>
              <w:color w:val="000000"/>
              <w:lang w:val="en-US"/>
            </w:rPr>
            <w:t xml:space="preserve"> dan </w:t>
          </w:r>
          <w:proofErr w:type="spellStart"/>
          <w:r w:rsidR="001C3CF9">
            <w:rPr>
              <w:rFonts w:eastAsia="Times New Roman" w:cs="Times New Roman"/>
              <w:color w:val="000000"/>
              <w:lang w:val="en-US"/>
            </w:rPr>
            <w:t>berimbang</w:t>
          </w:r>
          <w:proofErr w:type="spellEnd"/>
          <w:r w:rsidR="00A10D1A">
            <w:rPr>
              <w:rFonts w:eastAsia="Times New Roman" w:cs="Times New Roman"/>
              <w:color w:val="000000"/>
              <w:lang w:val="en-US"/>
            </w:rPr>
            <w:t xml:space="preserve"> </w:t>
          </w:r>
          <w:proofErr w:type="spellStart"/>
          <w:r w:rsidR="00A10D1A">
            <w:rPr>
              <w:rFonts w:eastAsia="Times New Roman" w:cs="Times New Roman"/>
              <w:color w:val="000000"/>
              <w:lang w:val="en-US"/>
            </w:rPr>
            <w:t>menggunakan</w:t>
          </w:r>
          <w:proofErr w:type="spellEnd"/>
          <w:r w:rsidR="00A10D1A">
            <w:rPr>
              <w:rFonts w:eastAsia="Times New Roman" w:cs="Times New Roman"/>
              <w:color w:val="000000"/>
              <w:lang w:val="en-US"/>
            </w:rPr>
            <w:t xml:space="preserve"> </w:t>
          </w:r>
          <w:proofErr w:type="spellStart"/>
          <w:r w:rsidR="00A10D1A">
            <w:rPr>
              <w:rFonts w:eastAsia="Times New Roman" w:cs="Times New Roman"/>
              <w:color w:val="000000"/>
              <w:lang w:val="en-US"/>
            </w:rPr>
            <w:t>pustaka</w:t>
          </w:r>
          <w:proofErr w:type="spellEnd"/>
          <w:r w:rsidR="00F14146">
            <w:rPr>
              <w:rFonts w:eastAsia="Times New Roman" w:cs="Times New Roman"/>
              <w:color w:val="000000"/>
              <w:lang w:val="en-US"/>
            </w:rPr>
            <w:t xml:space="preserve"> </w:t>
          </w:r>
          <w:proofErr w:type="spellStart"/>
          <w:r w:rsidR="00A10D1A">
            <w:rPr>
              <w:rFonts w:eastAsia="Times New Roman" w:cs="Times New Roman"/>
              <w:color w:val="000000"/>
              <w:lang w:val="en-US"/>
            </w:rPr>
            <w:t>bernama</w:t>
          </w:r>
          <w:proofErr w:type="spellEnd"/>
          <w:r w:rsidR="00F14146">
            <w:rPr>
              <w:rFonts w:eastAsia="Times New Roman" w:cs="Times New Roman"/>
              <w:color w:val="000000"/>
              <w:lang w:val="en-US"/>
            </w:rPr>
            <w:t xml:space="preserve"> </w:t>
          </w:r>
          <w:proofErr w:type="spellStart"/>
          <w:r w:rsidR="00F14146">
            <w:rPr>
              <w:rFonts w:eastAsia="Times New Roman" w:cs="Times New Roman"/>
              <w:i/>
              <w:iCs/>
              <w:color w:val="000000"/>
              <w:lang w:val="en-US"/>
            </w:rPr>
            <w:t>split_folders</w:t>
          </w:r>
          <w:proofErr w:type="spellEnd"/>
          <w:r w:rsidR="00F14146">
            <w:rPr>
              <w:rFonts w:eastAsia="Times New Roman" w:cs="Times New Roman"/>
              <w:i/>
              <w:iCs/>
              <w:color w:val="000000"/>
              <w:lang w:val="en-US"/>
            </w:rPr>
            <w:t xml:space="preserve"> </w:t>
          </w:r>
          <w:r>
            <w:rPr>
              <w:rFonts w:eastAsia="Times New Roman" w:cs="Times New Roman"/>
              <w:i/>
              <w:iCs/>
              <w:color w:val="000000"/>
            </w:rPr>
            <w:t>.</w:t>
          </w:r>
        </w:p>
        <w:p w14:paraId="165BF672" w14:textId="77777777" w:rsidR="007F2C21" w:rsidRDefault="00951E51">
          <w:pPr>
            <w:ind w:firstLine="720"/>
          </w:pPr>
          <w:r>
            <w:rPr>
              <w:rFonts w:eastAsia="Times New Roman" w:cs="Times New Roman"/>
              <w:color w:val="000000"/>
            </w:rPr>
            <w:t>Dataset ditransformasikan dengan melakukan augmentasi data berupa citra sel darah yang diputar secara vertikal dan horizontal serta dilakukan normalisasi dataset berdasarkan statistika tiga channel RGB dari dataset ImageNet.</w:t>
          </w:r>
        </w:p>
        <w:p w14:paraId="610A3FFD" w14:textId="77777777" w:rsidR="007F2C21" w:rsidRDefault="00951E51">
          <w:pPr>
            <w:ind w:firstLine="720"/>
            <w:rPr>
              <w:rFonts w:eastAsia="Times New Roman" w:cs="Times New Roman"/>
              <w:i/>
              <w:iCs/>
              <w:color w:val="000000"/>
            </w:rPr>
          </w:pPr>
          <w:r>
            <w:rPr>
              <w:rFonts w:eastAsia="Times New Roman" w:cs="Times New Roman"/>
              <w:color w:val="000000"/>
            </w:rPr>
            <w:t xml:space="preserve">Semua proses </w:t>
          </w:r>
          <w:r>
            <w:rPr>
              <w:rFonts w:eastAsia="Times New Roman" w:cs="Times New Roman"/>
              <w:i/>
              <w:iCs/>
              <w:color w:val="000000"/>
            </w:rPr>
            <w:t xml:space="preserve">preprocessing </w:t>
          </w:r>
          <w:r>
            <w:rPr>
              <w:rFonts w:eastAsia="Times New Roman" w:cs="Times New Roman"/>
              <w:color w:val="000000"/>
            </w:rPr>
            <w:t xml:space="preserve">dilakukan menggunakan </w:t>
          </w:r>
          <w:r>
            <w:rPr>
              <w:rFonts w:eastAsia="Times New Roman" w:cs="Times New Roman"/>
              <w:i/>
              <w:iCs/>
              <w:color w:val="000000"/>
            </w:rPr>
            <w:t xml:space="preserve">library fastai </w:t>
          </w:r>
          <w:r>
            <w:rPr>
              <w:rFonts w:eastAsia="Times New Roman" w:cs="Times New Roman"/>
              <w:color w:val="000000"/>
            </w:rPr>
            <w:t xml:space="preserve">yaitu fungsi </w:t>
          </w:r>
          <w:r>
            <w:rPr>
              <w:rFonts w:eastAsia="Times New Roman" w:cs="Times New Roman"/>
              <w:i/>
              <w:iCs/>
              <w:color w:val="000000"/>
            </w:rPr>
            <w:t xml:space="preserve">ImageDataBunch </w:t>
          </w:r>
          <w:r>
            <w:rPr>
              <w:rFonts w:eastAsia="Times New Roman" w:cs="Times New Roman"/>
              <w:color w:val="000000"/>
            </w:rPr>
            <w:t xml:space="preserve">[11] dan citra sel darah merah yang telah dikumpulkan oleh U.S National Library of Medicine [4] telah diberikan label berupa citra sel darah yang telah dipisahkan dalam 2 folder yaitu </w:t>
          </w:r>
          <w:r>
            <w:rPr>
              <w:rFonts w:eastAsia="Times New Roman" w:cs="Times New Roman"/>
              <w:i/>
              <w:iCs/>
              <w:color w:val="000000"/>
            </w:rPr>
            <w:t xml:space="preserve">parasitized </w:t>
          </w:r>
          <w:r>
            <w:rPr>
              <w:rFonts w:eastAsia="Times New Roman" w:cs="Times New Roman"/>
              <w:color w:val="000000"/>
            </w:rPr>
            <w:t xml:space="preserve">dan </w:t>
          </w:r>
          <w:r>
            <w:rPr>
              <w:rFonts w:eastAsia="Times New Roman" w:cs="Times New Roman"/>
              <w:i/>
              <w:iCs/>
              <w:color w:val="000000"/>
            </w:rPr>
            <w:t>uninfected</w:t>
          </w:r>
          <w:r>
            <w:rPr>
              <w:rFonts w:eastAsia="Times New Roman" w:cs="Times New Roman"/>
              <w:color w:val="000000"/>
            </w:rPr>
            <w:t>.</w:t>
          </w:r>
        </w:p>
        <w:p w14:paraId="6145BF2D" w14:textId="77777777" w:rsidR="007F2C21" w:rsidRDefault="007F2C21">
          <w:pPr>
            <w:ind w:firstLine="720"/>
          </w:pPr>
        </w:p>
        <w:p w14:paraId="4BC3FB43" w14:textId="77777777" w:rsidR="007F2C21" w:rsidRDefault="00951E51">
          <w:pPr>
            <w:pStyle w:val="Heading2"/>
            <w:numPr>
              <w:ilvl w:val="1"/>
              <w:numId w:val="4"/>
            </w:numPr>
          </w:pPr>
          <w:bookmarkStart w:id="54" w:name="_Toc39770354"/>
          <w:r>
            <w:t>Rancangan Tampilan Website</w:t>
          </w:r>
          <w:bookmarkEnd w:id="54"/>
        </w:p>
        <w:p w14:paraId="388B11FB" w14:textId="77777777" w:rsidR="007F2C21" w:rsidRDefault="00951E51">
          <w:r>
            <w:tab/>
          </w:r>
          <w:r>
            <w:rPr>
              <w:rFonts w:eastAsia="Times New Roman" w:cs="Times New Roman"/>
              <w:color w:val="000000"/>
            </w:rPr>
            <w:t>Rancangan tampilan antarmuka pengguna website dibuat sederhana dan menarik untuk mempermudah dalam pengunaan website ini.</w:t>
          </w:r>
        </w:p>
        <w:p w14:paraId="4A3D9F74" w14:textId="77777777" w:rsidR="007F2C21" w:rsidRDefault="007F2C21">
          <w:pPr>
            <w:rPr>
              <w:rFonts w:eastAsia="Times New Roman" w:cs="Times New Roman"/>
              <w:color w:val="000000"/>
            </w:rPr>
          </w:pPr>
        </w:p>
        <w:p w14:paraId="391AF3BE" w14:textId="77777777" w:rsidR="007F2C21" w:rsidRDefault="00951E51">
          <w:pPr>
            <w:pStyle w:val="Heading2"/>
            <w:numPr>
              <w:ilvl w:val="2"/>
              <w:numId w:val="4"/>
            </w:numPr>
          </w:pPr>
          <w:bookmarkStart w:id="55" w:name="_Toc39770355"/>
          <w:r>
            <w:t>Rancangan Tampilan Utama</w:t>
          </w:r>
          <w:bookmarkEnd w:id="55"/>
          <w:r>
            <w:t xml:space="preserve"> </w:t>
          </w:r>
        </w:p>
        <w:p w14:paraId="5A058841" w14:textId="77777777" w:rsidR="007F2C21" w:rsidRDefault="00951E51">
          <w:r>
            <w:tab/>
            <w:t xml:space="preserve">Pada Gambar 3.1 menunjukkan rancangan tampilan halaman utama </w:t>
          </w:r>
          <w:r>
            <w:rPr>
              <w:i/>
              <w:iCs/>
            </w:rPr>
            <w:t xml:space="preserve">website </w:t>
          </w:r>
          <w:r>
            <w:t xml:space="preserve">yang terdiri dari bagian untuk fitur utama yaitu klasifikasi citra digital malaria dan bagian </w:t>
          </w:r>
          <w:r>
            <w:rPr>
              <w:i/>
              <w:iCs/>
            </w:rPr>
            <w:t>about.</w:t>
          </w:r>
        </w:p>
        <w:p w14:paraId="2149035A" w14:textId="77777777" w:rsidR="007F2C21" w:rsidRDefault="00951E51">
          <w:r>
            <w:rPr>
              <w:i/>
              <w:iCs/>
            </w:rPr>
            <w:tab/>
          </w:r>
          <w:r>
            <w:t xml:space="preserve">Pada bagian klasifikasi citra digital malaria, pengguna dapat melakukan pengunggahan citra digital sel darah merah kemudian dengan menekan tombol </w:t>
          </w:r>
          <w:r>
            <w:rPr>
              <w:i/>
              <w:iCs/>
            </w:rPr>
            <w:t xml:space="preserve">predict </w:t>
          </w:r>
          <w:r>
            <w:t xml:space="preserve">yang akan memunculkan tampilan </w:t>
          </w:r>
          <w:r>
            <w:rPr>
              <w:i/>
              <w:iCs/>
            </w:rPr>
            <w:t>modal window</w:t>
          </w:r>
          <w:r>
            <w:t xml:space="preserve"> berupa hasil prediksi yang dilakukan.</w:t>
          </w:r>
        </w:p>
        <w:p w14:paraId="1E974545" w14:textId="2668827F" w:rsidR="007F2C21" w:rsidRDefault="00951E51">
          <w:r>
            <w:tab/>
            <w:t xml:space="preserve">Pada bagian </w:t>
          </w:r>
          <w:r>
            <w:rPr>
              <w:i/>
              <w:iCs/>
            </w:rPr>
            <w:t>about</w:t>
          </w:r>
          <w:r>
            <w:t xml:space="preserve">, pengguna dapat membaca detail tentang tujuan dari </w:t>
          </w:r>
          <w:r>
            <w:rPr>
              <w:i/>
              <w:iCs/>
            </w:rPr>
            <w:t xml:space="preserve">website </w:t>
          </w:r>
          <w:r>
            <w:t xml:space="preserve">dibuat, penjelasan tentang penyakit malaria, detail tentang algoritma </w:t>
          </w:r>
          <w:r>
            <w:rPr>
              <w:i/>
              <w:iCs/>
            </w:rPr>
            <w:t xml:space="preserve">ResNet34 </w:t>
          </w:r>
          <w:r>
            <w:t xml:space="preserve">serta hasil pelatihan model yang digunakan dalam </w:t>
          </w:r>
          <w:r>
            <w:rPr>
              <w:i/>
              <w:iCs/>
            </w:rPr>
            <w:t>website</w:t>
          </w:r>
          <w:r>
            <w:t>.</w:t>
          </w:r>
        </w:p>
        <w:p w14:paraId="5B155DA9" w14:textId="5DB707FD" w:rsidR="002D596E" w:rsidRDefault="00951E51" w:rsidP="002D596E">
          <w:pPr>
            <w:spacing w:before="10579"/>
          </w:pPr>
          <w:r>
            <w:rPr>
              <w:noProof/>
            </w:rPr>
            <w:lastRenderedPageBreak/>
            <mc:AlternateContent>
              <mc:Choice Requires="wps">
                <w:drawing>
                  <wp:anchor distT="0" distB="0" distL="0" distR="0" simplePos="0" relativeHeight="3" behindDoc="0" locked="0" layoutInCell="1" allowOverlap="1" wp14:anchorId="56C39EF9" wp14:editId="29B69F0F">
                    <wp:simplePos x="0" y="0"/>
                    <wp:positionH relativeFrom="column">
                      <wp:align>center</wp:align>
                    </wp:positionH>
                    <wp:positionV relativeFrom="paragraph">
                      <wp:posOffset>635</wp:posOffset>
                    </wp:positionV>
                    <wp:extent cx="5041265" cy="3359785"/>
                    <wp:effectExtent l="0" t="0" r="0" b="0"/>
                    <wp:wrapSquare wrapText="largest"/>
                    <wp:docPr id="6" name="Frame2"/>
                    <wp:cNvGraphicFramePr/>
                    <a:graphic xmlns:a="http://schemas.openxmlformats.org/drawingml/2006/main">
                      <a:graphicData uri="http://schemas.microsoft.com/office/word/2010/wordprocessingShape">
                        <wps:wsp>
                          <wps:cNvSpPr/>
                          <wps:spPr>
                            <a:xfrm>
                              <a:off x="0" y="0"/>
                              <a:ext cx="5040720" cy="335916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Frame2" stroked="f" style="position:absolute;margin-left:-0.05pt;margin-top:0.05pt;width:396.85pt;height:264.45pt;mso-position-horizontal:center">
                    <w10:wrap type="none"/>
                    <v:fill o:detectmouseclick="t" on="false"/>
                    <v:stroke color="#3465a4" joinstyle="round" endcap="flat"/>
                  </v:rect>
                </w:pict>
              </mc:Fallback>
            </mc:AlternateContent>
          </w:r>
          <w:r>
            <w:rPr>
              <w:noProof/>
            </w:rPr>
            <mc:AlternateContent>
              <mc:Choice Requires="wps">
                <w:drawing>
                  <wp:anchor distT="0" distB="0" distL="0" distR="0" simplePos="0" relativeHeight="4" behindDoc="0" locked="0" layoutInCell="1" allowOverlap="1" wp14:anchorId="5E00CBCD" wp14:editId="5F977101">
                    <wp:simplePos x="0" y="0"/>
                    <wp:positionH relativeFrom="column">
                      <wp:align>center</wp:align>
                    </wp:positionH>
                    <wp:positionV relativeFrom="paragraph">
                      <wp:posOffset>635</wp:posOffset>
                    </wp:positionV>
                    <wp:extent cx="5040630" cy="3359150"/>
                    <wp:effectExtent l="0" t="0" r="0" b="0"/>
                    <wp:wrapSquare wrapText="largest"/>
                    <wp:docPr id="7" name="Frame2"/>
                    <wp:cNvGraphicFramePr/>
                    <a:graphic xmlns:a="http://schemas.openxmlformats.org/drawingml/2006/main">
                      <a:graphicData uri="http://schemas.microsoft.com/office/word/2010/wordprocessingShape">
                        <wps:wsp>
                          <wps:cNvSpPr/>
                          <wps:spPr>
                            <a:xfrm>
                              <a:off x="0" y="0"/>
                              <a:ext cx="5040000" cy="3358440"/>
                            </a:xfrm>
                            <a:prstGeom prst="rect">
                              <a:avLst/>
                            </a:prstGeom>
                            <a:noFill/>
                            <a:ln>
                              <a:noFill/>
                            </a:ln>
                          </wps:spPr>
                          <wps:style>
                            <a:lnRef idx="0">
                              <a:scrgbClr r="0" g="0" b="0"/>
                            </a:lnRef>
                            <a:fillRef idx="0">
                              <a:scrgbClr r="0" g="0" b="0"/>
                            </a:fillRef>
                            <a:effectRef idx="0">
                              <a:scrgbClr r="0" g="0" b="0"/>
                            </a:effectRef>
                            <a:fontRef idx="minor"/>
                          </wps:style>
                          <wps:txbx>
                            <w:txbxContent>
                              <w:p w14:paraId="7F004665" w14:textId="77777777" w:rsidR="00951E51" w:rsidRDefault="00951E51">
                                <w:pPr>
                                  <w:pStyle w:val="Caption"/>
                                  <w:spacing w:before="120" w:after="120"/>
                                </w:pPr>
                                <w:r>
                                  <w:rPr>
                                    <w:noProof/>
                                  </w:rPr>
                                  <w:drawing>
                                    <wp:inline distT="0" distB="0" distL="0" distR="0" wp14:anchorId="547D29B7" wp14:editId="60B62639">
                                      <wp:extent cx="5039995" cy="298640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6"/>
                                              <a:stretch>
                                                <a:fillRect/>
                                              </a:stretch>
                                            </pic:blipFill>
                                            <pic:spPr bwMode="auto">
                                              <a:xfrm>
                                                <a:off x="0" y="0"/>
                                                <a:ext cx="5039995" cy="2986405"/>
                                              </a:xfrm>
                                              <a:prstGeom prst="rect">
                                                <a:avLst/>
                                              </a:prstGeom>
                                            </pic:spPr>
                                          </pic:pic>
                                        </a:graphicData>
                                      </a:graphic>
                                    </wp:inline>
                                  </w:drawing>
                                </w:r>
                                <w:r>
                                  <w:rPr>
                                    <w:vanish/>
                                  </w:rPr>
                                  <w:br/>
                                </w:r>
                                <w:r>
                                  <w:t>Gambar 3.1 Rancangan Tampilan Utama</w:t>
                                </w:r>
                              </w:p>
                            </w:txbxContent>
                          </wps:txbx>
                          <wps:bodyPr lIns="0" tIns="0" rIns="0" bIns="0">
                            <a:noAutofit/>
                          </wps:bodyPr>
                        </wps:wsp>
                      </a:graphicData>
                    </a:graphic>
                  </wp:anchor>
                </w:drawing>
              </mc:Choice>
              <mc:Fallback>
                <w:pict>
                  <v:rect w14:anchorId="5E00CBCD" id="Frame2" o:spid="_x0000_s1027" style="position:absolute;left:0;text-align:left;margin-left:0;margin-top:.05pt;width:396.9pt;height:264.5pt;z-index:4;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" filled="f" stroked="f">
                    <v:textbox inset="0,0,0,0">
                      <w:txbxContent>
                        <w:p w14:paraId="7F004665" w14:textId="77777777" w:rsidR="00951E51" w:rsidRDefault="00951E51">
                          <w:pPr>
                            <w:pStyle w:val="Caption"/>
                            <w:spacing w:before="120" w:after="120"/>
                          </w:pPr>
                          <w:r>
                            <w:rPr>
                              <w:noProof/>
                            </w:rPr>
                            <w:drawing>
                              <wp:inline distT="0" distB="0" distL="0" distR="0" wp14:anchorId="547D29B7" wp14:editId="60B62639">
                                <wp:extent cx="5039995" cy="298640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6"/>
                                        <a:stretch>
                                          <a:fillRect/>
                                        </a:stretch>
                                      </pic:blipFill>
                                      <pic:spPr bwMode="auto">
                                        <a:xfrm>
                                          <a:off x="0" y="0"/>
                                          <a:ext cx="5039995" cy="2986405"/>
                                        </a:xfrm>
                                        <a:prstGeom prst="rect">
                                          <a:avLst/>
                                        </a:prstGeom>
                                      </pic:spPr>
                                    </pic:pic>
                                  </a:graphicData>
                                </a:graphic>
                              </wp:inline>
                            </w:drawing>
                          </w:r>
                          <w:r>
                            <w:rPr>
                              <w:vanish/>
                            </w:rPr>
                            <w:br/>
                          </w:r>
                          <w:r>
                            <w:t>Gambar 3.1 Rancangan Tampilan Utama</w:t>
                          </w:r>
                        </w:p>
                      </w:txbxContent>
                    </v:textbox>
                    <w10:wrap type="square" side="largest"/>
                  </v:rect>
                </w:pict>
              </mc:Fallback>
            </mc:AlternateContent>
          </w:r>
          <w:bookmarkStart w:id="56" w:name="__RefHeading___Toc1669_35880873481111111"/>
          <w:bookmarkEnd w:id="56"/>
        </w:p>
        <w:p w14:paraId="0CE04798" w14:textId="1A3414F9" w:rsidR="007F2C21" w:rsidRDefault="00951E51">
          <w:pPr>
            <w:pStyle w:val="Heading2"/>
            <w:numPr>
              <w:ilvl w:val="2"/>
              <w:numId w:val="4"/>
            </w:numPr>
          </w:pPr>
          <w:bookmarkStart w:id="57" w:name="_Toc39770356"/>
          <w:r>
            <w:lastRenderedPageBreak/>
            <w:t xml:space="preserve">Rancangan Tampilan </w:t>
          </w:r>
          <w:r>
            <w:rPr>
              <w:i/>
              <w:iCs/>
            </w:rPr>
            <w:t>Prediction Result</w:t>
          </w:r>
          <w:bookmarkEnd w:id="57"/>
          <w:r>
            <w:rPr>
              <w:i/>
              <w:iCs/>
            </w:rPr>
            <w:t xml:space="preserve"> </w:t>
          </w:r>
        </w:p>
        <w:p w14:paraId="13273A89" w14:textId="77777777" w:rsidR="007F2C21" w:rsidRDefault="00951E51">
          <w:r>
            <w:rPr>
              <w:i/>
              <w:iCs/>
            </w:rPr>
            <w:tab/>
          </w:r>
          <w:r>
            <w:t xml:space="preserve">Gambar 3.2 menunjukkan hasil dari prediksi model </w:t>
          </w:r>
          <w:r>
            <w:rPr>
              <w:i/>
              <w:iCs/>
            </w:rPr>
            <w:t xml:space="preserve">ResNet34 </w:t>
          </w:r>
          <w:r>
            <w:t xml:space="preserve">yang ditampilkan berupa </w:t>
          </w:r>
          <w:r>
            <w:rPr>
              <w:i/>
              <w:iCs/>
            </w:rPr>
            <w:t xml:space="preserve">pop-up window </w:t>
          </w:r>
          <w:r>
            <w:t xml:space="preserve">yang berisi citra digital sel darah yang telah diunggah dan skor hasil prediksi. Jika hasil prediksi menunjukkan kemungkinan terinfeksi lebih besar dari 50% maka </w:t>
          </w:r>
          <w:r>
            <w:rPr>
              <w:i/>
              <w:iCs/>
            </w:rPr>
            <w:t xml:space="preserve">website </w:t>
          </w:r>
          <w:r>
            <w:t>akan menampilkan hasil prediksi berupa teks “</w:t>
          </w:r>
          <w:r>
            <w:rPr>
              <w:i/>
              <w:iCs/>
            </w:rPr>
            <w:t xml:space="preserve">XX% infected” </w:t>
          </w:r>
          <w:r>
            <w:t>dan jika hasil prediksi menunjukkan kemungkinan tidak terinfeksi lebih besar dari 50% maka website akan menampilkan hasil prediksi berupa teks “</w:t>
          </w:r>
          <w:r>
            <w:rPr>
              <w:i/>
              <w:iCs/>
            </w:rPr>
            <w:t>XX% uninfected</w:t>
          </w:r>
          <w:r>
            <w:t>”</w:t>
          </w:r>
          <w:r>
            <w:rPr>
              <w:i/>
              <w:iCs/>
            </w:rPr>
            <w:t xml:space="preserve"> </w:t>
          </w:r>
          <w:r>
            <w:t>.</w:t>
          </w:r>
        </w:p>
        <w:p w14:paraId="62FD429B" w14:textId="52E10BA1" w:rsidR="007F2C21" w:rsidRDefault="00951E51">
          <w:pPr>
            <w:ind w:firstLine="720"/>
            <w:sectPr w:rsidR="007F2C21">
              <w:headerReference w:type="default" r:id="rId17"/>
              <w:footerReference w:type="default" r:id="rId18"/>
              <w:pgSz w:w="11906" w:h="16838"/>
              <w:pgMar w:top="1701" w:right="1701" w:bottom="1701" w:left="2268" w:header="0" w:footer="0" w:gutter="0"/>
              <w:cols w:space="720"/>
              <w:formProt w:val="0"/>
              <w:docGrid w:linePitch="100"/>
            </w:sectPr>
          </w:pPr>
          <w:r>
            <w:rPr>
              <w:noProof/>
            </w:rPr>
            <mc:AlternateContent>
              <mc:Choice Requires="wps">
                <w:drawing>
                  <wp:anchor distT="0" distB="0" distL="0" distR="0" simplePos="0" relativeHeight="2" behindDoc="0" locked="0" layoutInCell="1" allowOverlap="1" wp14:anchorId="23B0D7EF" wp14:editId="1E87F702">
                    <wp:simplePos x="0" y="0"/>
                    <wp:positionH relativeFrom="column">
                      <wp:align>center</wp:align>
                    </wp:positionH>
                    <wp:positionV relativeFrom="paragraph">
                      <wp:posOffset>635</wp:posOffset>
                    </wp:positionV>
                    <wp:extent cx="5041265" cy="3469005"/>
                    <wp:effectExtent l="0" t="0" r="0" b="0"/>
                    <wp:wrapSquare wrapText="largest"/>
                    <wp:docPr id="11" name="Frame3"/>
                    <wp:cNvGraphicFramePr/>
                    <a:graphic xmlns:a="http://schemas.openxmlformats.org/drawingml/2006/main">
                      <a:graphicData uri="http://schemas.microsoft.com/office/word/2010/wordprocessingShape">
                        <wps:wsp>
                          <wps:cNvSpPr/>
                          <wps:spPr>
                            <a:xfrm>
                              <a:off x="0" y="0"/>
                              <a:ext cx="5040720" cy="3468240"/>
                            </a:xfrm>
                            <a:prstGeom prst="rect">
                              <a:avLst/>
                            </a:prstGeom>
                            <a:noFill/>
                            <a:ln>
                              <a:noFill/>
                            </a:ln>
                          </wps:spPr>
                          <wps:style>
                            <a:lnRef idx="0">
                              <a:scrgbClr r="0" g="0" b="0"/>
                            </a:lnRef>
                            <a:fillRef idx="0">
                              <a:scrgbClr r="0" g="0" b="0"/>
                            </a:fillRef>
                            <a:effectRef idx="0">
                              <a:scrgbClr r="0" g="0" b="0"/>
                            </a:effectRef>
                            <a:fontRef idx="minor"/>
                          </wps:style>
                          <wps:txbx>
                            <w:txbxContent>
                              <w:p w14:paraId="29AD93D7" w14:textId="77777777" w:rsidR="00353001" w:rsidRDefault="00951E51" w:rsidP="00353001">
                                <w:pPr>
                                  <w:pStyle w:val="Illustration"/>
                                  <w:keepNext/>
                                  <w:spacing w:before="120" w:after="120"/>
                                </w:pPr>
                                <w:r>
                                  <w:rPr>
                                    <w:vanish/>
                                  </w:rPr>
                                  <w:br/>
                                </w:r>
                                <w:r w:rsidR="00353001">
                                  <w:rPr>
                                    <w:noProof/>
                                  </w:rPr>
                                  <w:drawing>
                                    <wp:inline distT="0" distB="0" distL="0" distR="0" wp14:anchorId="098BB0FA" wp14:editId="4F111E0B">
                                      <wp:extent cx="5039995" cy="2986405"/>
                                      <wp:effectExtent l="0" t="0" r="0" b="0"/>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19"/>
                                              <a:stretch>
                                                <a:fillRect/>
                                              </a:stretch>
                                            </pic:blipFill>
                                            <pic:spPr bwMode="auto">
                                              <a:xfrm>
                                                <a:off x="0" y="0"/>
                                                <a:ext cx="5039995" cy="2986405"/>
                                              </a:xfrm>
                                              <a:prstGeom prst="rect">
                                                <a:avLst/>
                                              </a:prstGeom>
                                            </pic:spPr>
                                          </pic:pic>
                                        </a:graphicData>
                                      </a:graphic>
                                    </wp:inline>
                                  </w:drawing>
                                </w:r>
                              </w:p>
                              <w:p w14:paraId="030D692D" w14:textId="299F223D" w:rsidR="00353001" w:rsidRDefault="00353001" w:rsidP="00353001">
                                <w:pPr>
                                  <w:pStyle w:val="Caption"/>
                                </w:pPr>
                                <w:r>
                                  <w:t xml:space="preserve">Gambar </w:t>
                                </w:r>
                                <w:fldSimple w:instr=" STYLEREF 1 \s ">
                                  <w:r>
                                    <w:rPr>
                                      <w:noProof/>
                                    </w:rPr>
                                    <w:t>3</w:t>
                                  </w:r>
                                </w:fldSimple>
                                <w:r>
                                  <w:rPr>
                                    <w:lang w:val="en-US"/>
                                  </w:rPr>
                                  <w:t xml:space="preserve">.2 </w:t>
                                </w:r>
                                <w:proofErr w:type="spellStart"/>
                                <w:r>
                                  <w:rPr>
                                    <w:lang w:val="en-US"/>
                                  </w:rPr>
                                  <w:t>Tampilan</w:t>
                                </w:r>
                                <w:proofErr w:type="spellEnd"/>
                                <w:r>
                                  <w:rPr>
                                    <w:lang w:val="en-US"/>
                                  </w:rPr>
                                  <w:t xml:space="preserve"> Result</w:t>
                                </w:r>
                              </w:p>
                              <w:p w14:paraId="41B34185" w14:textId="339D03F5" w:rsidR="00951E51" w:rsidRDefault="00951E51">
                                <w:pPr>
                                  <w:pStyle w:val="Illustration"/>
                                  <w:spacing w:before="120" w:after="120"/>
                                </w:pPr>
                              </w:p>
                            </w:txbxContent>
                          </wps:txbx>
                          <wps:bodyPr lIns="0" tIns="0" rIns="0" bIns="0">
                            <a:noAutofit/>
                          </wps:bodyPr>
                        </wps:wsp>
                      </a:graphicData>
                    </a:graphic>
                  </wp:anchor>
                </w:drawing>
              </mc:Choice>
              <mc:Fallback>
                <w:pict>
                  <v:rect w14:anchorId="23B0D7EF" id="Frame3" o:spid="_x0000_s1028" style="position:absolute;left:0;text-align:left;margin-left:0;margin-top:.05pt;width:396.95pt;height:273.15pt;z-index:2;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" filled="f" stroked="f">
                    <v:textbox inset="0,0,0,0">
                      <w:txbxContent>
                        <w:p w14:paraId="29AD93D7" w14:textId="77777777" w:rsidR="00353001" w:rsidRDefault="00951E51" w:rsidP="00353001">
                          <w:pPr>
                            <w:pStyle w:val="Illustration"/>
                            <w:keepNext/>
                            <w:spacing w:before="120" w:after="120"/>
                          </w:pPr>
                          <w:r>
                            <w:rPr>
                              <w:vanish/>
                            </w:rPr>
                            <w:br/>
                          </w:r>
                          <w:r w:rsidR="00353001">
                            <w:rPr>
                              <w:noProof/>
                            </w:rPr>
                            <w:drawing>
                              <wp:inline distT="0" distB="0" distL="0" distR="0" wp14:anchorId="098BB0FA" wp14:editId="4F111E0B">
                                <wp:extent cx="5039995" cy="2986405"/>
                                <wp:effectExtent l="0" t="0" r="0" b="0"/>
                                <wp:docPr id="1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pic:cNvPicPr>
                                          <a:picLocks noChangeAspect="1" noChangeArrowheads="1"/>
                                        </pic:cNvPicPr>
                                      </pic:nvPicPr>
                                      <pic:blipFill>
                                        <a:blip r:embed="rId19"/>
                                        <a:stretch>
                                          <a:fillRect/>
                                        </a:stretch>
                                      </pic:blipFill>
                                      <pic:spPr bwMode="auto">
                                        <a:xfrm>
                                          <a:off x="0" y="0"/>
                                          <a:ext cx="5039995" cy="2986405"/>
                                        </a:xfrm>
                                        <a:prstGeom prst="rect">
                                          <a:avLst/>
                                        </a:prstGeom>
                                      </pic:spPr>
                                    </pic:pic>
                                  </a:graphicData>
                                </a:graphic>
                              </wp:inline>
                            </w:drawing>
                          </w:r>
                        </w:p>
                        <w:p w14:paraId="030D692D" w14:textId="299F223D" w:rsidR="00353001" w:rsidRDefault="00353001" w:rsidP="00353001">
                          <w:pPr>
                            <w:pStyle w:val="Caption"/>
                          </w:pPr>
                          <w:r>
                            <w:t xml:space="preserve">Gambar </w:t>
                          </w:r>
                          <w:fldSimple w:instr=" STYLEREF 1 \s ">
                            <w:r>
                              <w:rPr>
                                <w:noProof/>
                              </w:rPr>
                              <w:t>3</w:t>
                            </w:r>
                          </w:fldSimple>
                          <w:r>
                            <w:rPr>
                              <w:lang w:val="en-US"/>
                            </w:rPr>
                            <w:t xml:space="preserve">.2 </w:t>
                          </w:r>
                          <w:proofErr w:type="spellStart"/>
                          <w:r>
                            <w:rPr>
                              <w:lang w:val="en-US"/>
                            </w:rPr>
                            <w:t>Tampilan</w:t>
                          </w:r>
                          <w:proofErr w:type="spellEnd"/>
                          <w:r>
                            <w:rPr>
                              <w:lang w:val="en-US"/>
                            </w:rPr>
                            <w:t xml:space="preserve"> Result</w:t>
                          </w:r>
                        </w:p>
                        <w:p w14:paraId="41B34185" w14:textId="339D03F5" w:rsidR="00951E51" w:rsidRDefault="00951E51">
                          <w:pPr>
                            <w:pStyle w:val="Illustration"/>
                            <w:spacing w:before="120" w:after="120"/>
                          </w:pPr>
                        </w:p>
                      </w:txbxContent>
                    </v:textbox>
                    <w10:wrap type="square" side="largest"/>
                  </v:rect>
                </w:pict>
              </mc:Fallback>
            </mc:AlternateContent>
          </w:r>
        </w:p>
      </w:sdtContent>
    </w:sdt>
    <w:p w14:paraId="28F10DED" w14:textId="77777777" w:rsidR="007F2C21" w:rsidRDefault="00951E51">
      <w:pPr>
        <w:pStyle w:val="Heading1"/>
        <w:numPr>
          <w:ilvl w:val="0"/>
          <w:numId w:val="4"/>
        </w:numPr>
      </w:pPr>
      <w:bookmarkStart w:id="58" w:name="__RefHeading___Toc1673_3588087348"/>
      <w:bookmarkStart w:id="59" w:name="_heading=h.1hmsyys"/>
      <w:bookmarkEnd w:id="58"/>
      <w:bookmarkEnd w:id="59"/>
      <w:r>
        <w:lastRenderedPageBreak/>
        <w:br/>
      </w:r>
      <w:bookmarkStart w:id="60" w:name="_Toc39770357"/>
      <w:r>
        <w:t>IMPLEMENTASI</w:t>
      </w:r>
      <w:bookmarkEnd w:id="60"/>
    </w:p>
    <w:p w14:paraId="42AFF9DD" w14:textId="77777777" w:rsidR="007F2C21" w:rsidRDefault="007F2C21"/>
    <w:p w14:paraId="74117909" w14:textId="6933C929" w:rsidR="007F2C21" w:rsidRDefault="001C3CF9">
      <w:pPr>
        <w:pStyle w:val="Heading2"/>
        <w:numPr>
          <w:ilvl w:val="1"/>
          <w:numId w:val="4"/>
        </w:numPr>
      </w:pPr>
      <w:bookmarkStart w:id="61" w:name="__RefHeading___Toc1675_3588087348"/>
      <w:bookmarkStart w:id="62" w:name="_heading=h.41mghml"/>
      <w:bookmarkStart w:id="63" w:name="_Toc39770358"/>
      <w:bookmarkEnd w:id="61"/>
      <w:bookmarkEnd w:id="62"/>
      <w:proofErr w:type="spellStart"/>
      <w:r>
        <w:rPr>
          <w:lang w:val="en-US"/>
        </w:rPr>
        <w:t>Pelatihan</w:t>
      </w:r>
      <w:proofErr w:type="spellEnd"/>
      <w:r>
        <w:rPr>
          <w:lang w:val="en-US"/>
        </w:rPr>
        <w:t xml:space="preserve"> Model</w:t>
      </w:r>
      <w:bookmarkEnd w:id="63"/>
    </w:p>
    <w:p w14:paraId="5D5D41BC" w14:textId="77777777" w:rsidR="007F2C21" w:rsidRDefault="00951E51">
      <w:pPr>
        <w:ind w:firstLine="720"/>
      </w:pPr>
      <w:r>
        <w:rPr>
          <w:rFonts w:eastAsia="Times New Roman" w:cs="Times New Roman"/>
          <w:color w:val="000000"/>
        </w:rPr>
        <w:t>Penjelasan ....</w:t>
      </w:r>
    </w:p>
    <w:p w14:paraId="5DAF9FB0" w14:textId="77777777" w:rsidR="007F2C21" w:rsidRDefault="007F2C21"/>
    <w:p w14:paraId="358E0D56" w14:textId="24FF3572" w:rsidR="007F2C21" w:rsidRDefault="002841B2">
      <w:pPr>
        <w:pStyle w:val="Heading2"/>
        <w:numPr>
          <w:ilvl w:val="1"/>
          <w:numId w:val="4"/>
        </w:numPr>
      </w:pPr>
      <w:bookmarkStart w:id="64" w:name="__RefHeading___Toc1677_3588087348"/>
      <w:bookmarkStart w:id="65" w:name="_heading=h.2grqrue"/>
      <w:bookmarkStart w:id="66" w:name="_Toc39770359"/>
      <w:bookmarkEnd w:id="64"/>
      <w:bookmarkEnd w:id="65"/>
      <w:proofErr w:type="spellStart"/>
      <w:r>
        <w:rPr>
          <w:lang w:val="en-US"/>
        </w:rPr>
        <w:t>Pembuatan</w:t>
      </w:r>
      <w:proofErr w:type="spellEnd"/>
      <w:r>
        <w:rPr>
          <w:lang w:val="en-US"/>
        </w:rPr>
        <w:t xml:space="preserve"> </w:t>
      </w:r>
      <w:r w:rsidRPr="00353001">
        <w:rPr>
          <w:i/>
          <w:iCs/>
          <w:lang w:val="en-US"/>
        </w:rPr>
        <w:t>Backend Website</w:t>
      </w:r>
      <w:bookmarkEnd w:id="66"/>
    </w:p>
    <w:p w14:paraId="25A27363" w14:textId="77777777" w:rsidR="007F2C21" w:rsidRDefault="00951E51">
      <w:pPr>
        <w:ind w:firstLine="720"/>
      </w:pPr>
      <w:r>
        <w:rPr>
          <w:rFonts w:eastAsia="Times New Roman" w:cs="Times New Roman"/>
          <w:color w:val="000000"/>
        </w:rPr>
        <w:t>Penjelasan ....</w:t>
      </w:r>
    </w:p>
    <w:p w14:paraId="643159F4" w14:textId="77777777" w:rsidR="007F2C21" w:rsidRDefault="007F2C21"/>
    <w:p w14:paraId="5454E04C" w14:textId="77777777" w:rsidR="007F2C21" w:rsidRDefault="00951E51">
      <w:pPr>
        <w:pStyle w:val="Heading2"/>
        <w:numPr>
          <w:ilvl w:val="1"/>
          <w:numId w:val="4"/>
        </w:numPr>
      </w:pPr>
      <w:bookmarkStart w:id="67" w:name="__RefHeading___Toc1679_3588087348"/>
      <w:bookmarkStart w:id="68" w:name="_heading=h.vx1227"/>
      <w:bookmarkStart w:id="69" w:name="_Toc39770360"/>
      <w:bookmarkEnd w:id="67"/>
      <w:bookmarkEnd w:id="68"/>
      <w:r>
        <w:t>Sub Topik Bab 4</w:t>
      </w:r>
      <w:bookmarkEnd w:id="69"/>
    </w:p>
    <w:p w14:paraId="572DAAB6" w14:textId="77777777" w:rsidR="007F2C21" w:rsidRDefault="00951E51">
      <w:pPr>
        <w:ind w:firstLine="720"/>
        <w:sectPr w:rsidR="007F2C21">
          <w:headerReference w:type="default" r:id="rId20"/>
          <w:footerReference w:type="default" r:id="rId21"/>
          <w:pgSz w:w="11906" w:h="16838"/>
          <w:pgMar w:top="1701" w:right="1701" w:bottom="1701" w:left="2268" w:header="0" w:footer="0" w:gutter="0"/>
          <w:cols w:space="720"/>
          <w:formProt w:val="0"/>
          <w:docGrid w:linePitch="100"/>
        </w:sectPr>
      </w:pPr>
      <w:r>
        <w:rPr>
          <w:rFonts w:eastAsia="Times New Roman" w:cs="Times New Roman"/>
          <w:color w:val="000000"/>
        </w:rPr>
        <w:t>Penjelasan ....</w:t>
      </w:r>
    </w:p>
    <w:p w14:paraId="0DFADF90" w14:textId="77777777" w:rsidR="007F2C21" w:rsidRDefault="00951E51">
      <w:pPr>
        <w:pStyle w:val="Heading1"/>
        <w:numPr>
          <w:ilvl w:val="0"/>
          <w:numId w:val="4"/>
        </w:numPr>
      </w:pPr>
      <w:bookmarkStart w:id="70" w:name="__RefHeading___Toc1681_3588087348"/>
      <w:bookmarkStart w:id="71" w:name="_heading=h.3fwokq0"/>
      <w:bookmarkEnd w:id="70"/>
      <w:bookmarkEnd w:id="71"/>
      <w:r>
        <w:lastRenderedPageBreak/>
        <w:br/>
      </w:r>
      <w:bookmarkStart w:id="72" w:name="_Toc39770361"/>
      <w:r>
        <w:t>PENGUJIAN</w:t>
      </w:r>
      <w:bookmarkEnd w:id="72"/>
    </w:p>
    <w:p w14:paraId="6C5F49D0" w14:textId="77777777" w:rsidR="007F2C21" w:rsidRDefault="007F2C21"/>
    <w:p w14:paraId="1E9F9ABD" w14:textId="77777777" w:rsidR="007F2C21" w:rsidRDefault="00951E51">
      <w:pPr>
        <w:pStyle w:val="Heading2"/>
        <w:numPr>
          <w:ilvl w:val="1"/>
          <w:numId w:val="4"/>
        </w:numPr>
      </w:pPr>
      <w:bookmarkStart w:id="73" w:name="__RefHeading___Toc1683_3588087348"/>
      <w:bookmarkStart w:id="74" w:name="_heading=h.1v1yuxt"/>
      <w:bookmarkStart w:id="75" w:name="_Toc39770362"/>
      <w:bookmarkEnd w:id="73"/>
      <w:bookmarkEnd w:id="74"/>
      <w:r>
        <w:t>Sub Topik Bab 5</w:t>
      </w:r>
      <w:bookmarkEnd w:id="75"/>
    </w:p>
    <w:p w14:paraId="6C0006F8" w14:textId="77777777" w:rsidR="007F2C21" w:rsidRDefault="00951E51">
      <w:pPr>
        <w:ind w:firstLine="720"/>
      </w:pPr>
      <w:r>
        <w:rPr>
          <w:rFonts w:eastAsia="Times New Roman" w:cs="Times New Roman"/>
          <w:color w:val="000000"/>
        </w:rPr>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14:paraId="58184EC7" w14:textId="77777777" w:rsidR="007F2C21" w:rsidRDefault="007F2C21"/>
    <w:p w14:paraId="37931DB5" w14:textId="77777777" w:rsidR="007F2C21" w:rsidRDefault="00951E51">
      <w:pPr>
        <w:pStyle w:val="Heading2"/>
        <w:numPr>
          <w:ilvl w:val="1"/>
          <w:numId w:val="4"/>
        </w:numPr>
      </w:pPr>
      <w:bookmarkStart w:id="76" w:name="__RefHeading___Toc1685_3588087348"/>
      <w:bookmarkStart w:id="77" w:name="_heading=h.4f1mdlm"/>
      <w:bookmarkStart w:id="78" w:name="_Toc39770363"/>
      <w:bookmarkEnd w:id="76"/>
      <w:bookmarkEnd w:id="77"/>
      <w:r>
        <w:t xml:space="preserve">Pengujian </w:t>
      </w:r>
      <w:r>
        <w:rPr>
          <w:i/>
        </w:rPr>
        <w:t>Black Box</w:t>
      </w:r>
      <w:bookmarkEnd w:id="78"/>
    </w:p>
    <w:p w14:paraId="21E7746F" w14:textId="77777777" w:rsidR="007F2C21" w:rsidRDefault="007F2C21">
      <w:pPr>
        <w:ind w:firstLine="720"/>
        <w:rPr>
          <w:rFonts w:eastAsia="Times New Roman" w:cs="Times New Roman"/>
          <w:color w:val="000000"/>
        </w:rPr>
      </w:pPr>
    </w:p>
    <w:p w14:paraId="476A8B55" w14:textId="77777777" w:rsidR="007F2C21" w:rsidRDefault="007F2C21"/>
    <w:p w14:paraId="5D7020E1" w14:textId="77777777" w:rsidR="007F2C21" w:rsidRDefault="00951E51">
      <w:pPr>
        <w:pStyle w:val="Heading2"/>
        <w:numPr>
          <w:ilvl w:val="1"/>
          <w:numId w:val="4"/>
        </w:numPr>
      </w:pPr>
      <w:bookmarkStart w:id="79" w:name="__RefHeading___Toc1687_3588087348"/>
      <w:bookmarkStart w:id="80" w:name="_heading=h.2u6wntf"/>
      <w:bookmarkStart w:id="81" w:name="_Toc39770364"/>
      <w:bookmarkEnd w:id="79"/>
      <w:bookmarkEnd w:id="80"/>
      <w:r>
        <w:t xml:space="preserve">Pengujian </w:t>
      </w:r>
      <w:r>
        <w:rPr>
          <w:i/>
        </w:rPr>
        <w:t>White</w:t>
      </w:r>
      <w:r>
        <w:t xml:space="preserve"> </w:t>
      </w:r>
      <w:r>
        <w:rPr>
          <w:i/>
        </w:rPr>
        <w:t>Box</w:t>
      </w:r>
      <w:bookmarkEnd w:id="81"/>
    </w:p>
    <w:p w14:paraId="31AA523F" w14:textId="77777777" w:rsidR="007F2C21" w:rsidRDefault="007F2C21">
      <w:pPr>
        <w:ind w:firstLine="720"/>
        <w:rPr>
          <w:rFonts w:eastAsia="Times New Roman" w:cs="Times New Roman"/>
          <w:color w:val="000000"/>
        </w:rPr>
      </w:pPr>
    </w:p>
    <w:p w14:paraId="6E22140D" w14:textId="77777777" w:rsidR="007F2C21" w:rsidRDefault="007F2C21"/>
    <w:p w14:paraId="2C681668" w14:textId="77777777" w:rsidR="007F2C21" w:rsidRDefault="00951E51">
      <w:pPr>
        <w:pStyle w:val="Heading2"/>
        <w:numPr>
          <w:ilvl w:val="1"/>
          <w:numId w:val="4"/>
        </w:numPr>
      </w:pPr>
      <w:bookmarkStart w:id="82" w:name="__RefHeading___Toc1689_3588087348"/>
      <w:bookmarkStart w:id="83" w:name="_heading=h.19c6y18"/>
      <w:bookmarkStart w:id="84" w:name="_Toc39770365"/>
      <w:bookmarkEnd w:id="82"/>
      <w:bookmarkEnd w:id="83"/>
      <w:r>
        <w:rPr>
          <w:i/>
        </w:rPr>
        <w:t>User</w:t>
      </w:r>
      <w:r>
        <w:t xml:space="preserve"> </w:t>
      </w:r>
      <w:r>
        <w:rPr>
          <w:i/>
        </w:rPr>
        <w:t>Acceptance</w:t>
      </w:r>
      <w:r>
        <w:t xml:space="preserve"> </w:t>
      </w:r>
      <w:r>
        <w:rPr>
          <w:i/>
        </w:rPr>
        <w:t>Test</w:t>
      </w:r>
      <w:bookmarkEnd w:id="84"/>
    </w:p>
    <w:p w14:paraId="30306BF9" w14:textId="77777777" w:rsidR="007F2C21" w:rsidRDefault="007F2C21">
      <w:pPr>
        <w:ind w:firstLine="720"/>
        <w:rPr>
          <w:rFonts w:eastAsia="Times New Roman" w:cs="Times New Roman"/>
          <w:color w:val="000000"/>
        </w:rPr>
      </w:pPr>
    </w:p>
    <w:p w14:paraId="4CAB0147" w14:textId="77777777" w:rsidR="007F2C21" w:rsidRDefault="007F2C21">
      <w:bookmarkStart w:id="85" w:name="__RefHeading___Toc1691_3588087348"/>
      <w:bookmarkStart w:id="86" w:name="_heading=h.3tbugp1"/>
      <w:bookmarkEnd w:id="85"/>
      <w:bookmarkEnd w:id="86"/>
    </w:p>
    <w:p w14:paraId="575CE81E" w14:textId="77777777" w:rsidR="007F2C21" w:rsidRDefault="00951E51">
      <w:pPr>
        <w:pStyle w:val="Heading2"/>
        <w:numPr>
          <w:ilvl w:val="1"/>
          <w:numId w:val="4"/>
        </w:numPr>
        <w:sectPr w:rsidR="007F2C21">
          <w:headerReference w:type="default" r:id="rId22"/>
          <w:footerReference w:type="default" r:id="rId23"/>
          <w:pgSz w:w="11906" w:h="16838"/>
          <w:pgMar w:top="1701" w:right="1701" w:bottom="1701" w:left="2268" w:header="0" w:footer="0" w:gutter="0"/>
          <w:cols w:space="720"/>
          <w:formProt w:val="0"/>
          <w:docGrid w:linePitch="100"/>
        </w:sectPr>
      </w:pPr>
      <w:bookmarkStart w:id="87" w:name="_Toc39770366"/>
      <w:r>
        <w:rPr>
          <w:i/>
        </w:rPr>
        <w:t>Benchmarking</w:t>
      </w:r>
      <w:bookmarkEnd w:id="87"/>
    </w:p>
    <w:p w14:paraId="2241B33F" w14:textId="77777777" w:rsidR="007F2C21" w:rsidRDefault="00951E51">
      <w:pPr>
        <w:pStyle w:val="Heading1"/>
        <w:numPr>
          <w:ilvl w:val="0"/>
          <w:numId w:val="4"/>
        </w:numPr>
      </w:pPr>
      <w:bookmarkStart w:id="88" w:name="__RefHeading___Toc1693_3588087348"/>
      <w:bookmarkStart w:id="89" w:name="_heading=h.28h4qwu"/>
      <w:bookmarkEnd w:id="88"/>
      <w:bookmarkEnd w:id="89"/>
      <w:r>
        <w:lastRenderedPageBreak/>
        <w:br/>
      </w:r>
      <w:bookmarkStart w:id="90" w:name="_Toc39770367"/>
      <w:r>
        <w:t>SIMPULAN DAN SARAN</w:t>
      </w:r>
      <w:bookmarkEnd w:id="90"/>
    </w:p>
    <w:p w14:paraId="4D864463" w14:textId="77777777" w:rsidR="007F2C21" w:rsidRDefault="007F2C21"/>
    <w:p w14:paraId="32FA7543" w14:textId="77777777" w:rsidR="007F2C21" w:rsidRDefault="00951E51">
      <w:pPr>
        <w:pStyle w:val="Heading2"/>
        <w:numPr>
          <w:ilvl w:val="1"/>
          <w:numId w:val="4"/>
        </w:numPr>
      </w:pPr>
      <w:bookmarkStart w:id="91" w:name="__RefHeading___Toc1695_3588087348"/>
      <w:bookmarkStart w:id="92" w:name="_heading=h.nmf14n"/>
      <w:bookmarkStart w:id="93" w:name="_Toc39770368"/>
      <w:bookmarkEnd w:id="91"/>
      <w:bookmarkEnd w:id="92"/>
      <w:r>
        <w:t>Simpulan</w:t>
      </w:r>
      <w:bookmarkEnd w:id="93"/>
    </w:p>
    <w:p w14:paraId="4D716960" w14:textId="77777777" w:rsidR="007F2C21" w:rsidRDefault="00951E51">
      <w:pPr>
        <w:ind w:firstLine="720"/>
      </w:pPr>
      <w:r>
        <w:rPr>
          <w:rFonts w:eastAsia="Times New Roman" w:cs="Times New Roman"/>
          <w:color w:val="000000"/>
        </w:rPr>
        <w:t>Simpulan berisi kesimpulan berdasarkan tujuan penelitian Anda. Jelaskan dalam paragraf pengantar, kemudian langsung berikan dalam butiran-butiran yang menjawab tujuan. Jumlah simpulan diharapkan sama dengan jumlah tujuan penelitian.</w:t>
      </w:r>
    </w:p>
    <w:p w14:paraId="12E46025" w14:textId="77777777" w:rsidR="007F2C21" w:rsidRDefault="007F2C21"/>
    <w:p w14:paraId="5E491DDE" w14:textId="77777777" w:rsidR="007F2C21" w:rsidRDefault="00951E51">
      <w:pPr>
        <w:pStyle w:val="Heading2"/>
        <w:numPr>
          <w:ilvl w:val="1"/>
          <w:numId w:val="4"/>
        </w:numPr>
      </w:pPr>
      <w:bookmarkStart w:id="94" w:name="__RefHeading___Toc1697_3588087348"/>
      <w:bookmarkStart w:id="95" w:name="_heading=h.37m2jsg"/>
      <w:bookmarkStart w:id="96" w:name="_Toc39770369"/>
      <w:bookmarkEnd w:id="94"/>
      <w:bookmarkEnd w:id="95"/>
      <w:r>
        <w:t>Saran</w:t>
      </w:r>
      <w:bookmarkEnd w:id="96"/>
    </w:p>
    <w:p w14:paraId="360BB0DB" w14:textId="77777777" w:rsidR="007F2C21" w:rsidRDefault="00951E51">
      <w:pPr>
        <w:ind w:firstLine="720"/>
        <w:sectPr w:rsidR="007F2C21">
          <w:headerReference w:type="default" r:id="rId24"/>
          <w:footerReference w:type="default" r:id="rId25"/>
          <w:pgSz w:w="11906" w:h="16838"/>
          <w:pgMar w:top="1701" w:right="1701" w:bottom="1701" w:left="2268" w:header="0" w:footer="0" w:gutter="0"/>
          <w:cols w:space="720"/>
          <w:formProt w:val="0"/>
          <w:docGrid w:linePitch="100"/>
        </w:sectPr>
      </w:pPr>
      <w:r>
        <w:rPr>
          <w:rFonts w:eastAsia="Times New Roman" w:cs="Times New Roman"/>
          <w:color w:val="000000"/>
        </w:rPr>
        <w:t>Saran dapat secara garis besar berisi dua hal yaitu saran untuk pengembangan aplikasi di masa yang akan datang atau saran untuk pelaksanaan penelitian dengan lebih baik di masa yang akan datang.</w:t>
      </w:r>
    </w:p>
    <w:p w14:paraId="798C87EA" w14:textId="77777777" w:rsidR="007F2C21" w:rsidRDefault="00951E51">
      <w:pPr>
        <w:pStyle w:val="Heading1"/>
      </w:pPr>
      <w:bookmarkStart w:id="97" w:name="__RefHeading___Toc1699_3588087348"/>
      <w:bookmarkStart w:id="98" w:name="_heading=h.1mrcu09"/>
      <w:bookmarkStart w:id="99" w:name="_Toc39770370"/>
      <w:bookmarkEnd w:id="97"/>
      <w:bookmarkEnd w:id="98"/>
      <w:r>
        <w:lastRenderedPageBreak/>
        <w:t>DAFTAR PUSTAKA</w:t>
      </w:r>
      <w:bookmarkEnd w:id="99"/>
    </w:p>
    <w:p w14:paraId="1F470B5B" w14:textId="77777777" w:rsidR="007F2C21" w:rsidRDefault="007F2C21"/>
    <w:tbl>
      <w:tblPr>
        <w:tblW w:w="8446" w:type="dxa"/>
        <w:tblInd w:w="-413" w:type="dxa"/>
        <w:tblLook w:val="0400" w:firstRow="0" w:lastRow="0" w:firstColumn="0" w:lastColumn="0" w:noHBand="0" w:noVBand="1"/>
      </w:tblPr>
      <w:tblGrid>
        <w:gridCol w:w="764"/>
        <w:gridCol w:w="7682"/>
      </w:tblGrid>
      <w:tr w:rsidR="007F2C21" w14:paraId="3F974ED0" w14:textId="77777777">
        <w:tc>
          <w:tcPr>
            <w:tcW w:w="764" w:type="dxa"/>
            <w:shd w:val="clear" w:color="auto" w:fill="auto"/>
          </w:tcPr>
          <w:p w14:paraId="038B528B" w14:textId="77777777" w:rsidR="007F2C21" w:rsidRDefault="00951E51">
            <w:r>
              <w:rPr>
                <w:rFonts w:eastAsia="Times New Roman" w:cs="Times New Roman"/>
                <w:color w:val="000000"/>
              </w:rPr>
              <w:t xml:space="preserve">[1] </w:t>
            </w:r>
          </w:p>
        </w:tc>
        <w:tc>
          <w:tcPr>
            <w:tcW w:w="7681" w:type="dxa"/>
            <w:shd w:val="clear" w:color="auto" w:fill="auto"/>
          </w:tcPr>
          <w:p w14:paraId="12EA3F9E" w14:textId="77777777" w:rsidR="007F2C21" w:rsidRDefault="00951E51">
            <w:pPr>
              <w:rPr>
                <w:rFonts w:eastAsia="Times New Roman" w:cs="Times New Roman"/>
                <w:color w:val="000000"/>
              </w:rPr>
            </w:pPr>
            <w:r>
              <w:t>WHO, “Malaria,” [Online]. Available: https://www.who.int/news-room/fact-sheets/detail/malaria. [Diakses 10 Desember 2019].</w:t>
            </w:r>
          </w:p>
        </w:tc>
      </w:tr>
      <w:tr w:rsidR="007F2C21" w14:paraId="144E4C95" w14:textId="77777777">
        <w:tc>
          <w:tcPr>
            <w:tcW w:w="764" w:type="dxa"/>
            <w:shd w:val="clear" w:color="auto" w:fill="auto"/>
          </w:tcPr>
          <w:p w14:paraId="2AB7672B" w14:textId="77777777" w:rsidR="007F2C21" w:rsidRDefault="00951E51">
            <w:r>
              <w:rPr>
                <w:rFonts w:eastAsia="Times New Roman" w:cs="Times New Roman"/>
                <w:color w:val="000000"/>
              </w:rPr>
              <w:t xml:space="preserve">[2] </w:t>
            </w:r>
          </w:p>
        </w:tc>
        <w:tc>
          <w:tcPr>
            <w:tcW w:w="7681" w:type="dxa"/>
            <w:shd w:val="clear" w:color="auto" w:fill="auto"/>
          </w:tcPr>
          <w:p w14:paraId="58FD9BC9" w14:textId="77777777" w:rsidR="007F2C21" w:rsidRDefault="00951E51">
            <w:pPr>
              <w:rPr>
                <w:rFonts w:eastAsia="Times New Roman" w:cs="Times New Roman"/>
                <w:color w:val="000000"/>
              </w:rPr>
            </w:pPr>
            <w:r>
              <w:t>Biro Komunikasi dan Pelayanan Masyarakat, Kementerian Kesehatan RI, “Hari Malaria Sedunia, Pemerintah Perluas Wilayah Bebas Malaria,” 28 April 2018. [Online]. Available: http://www.depkes.go.id/pdf.php?id=18043000010. [Diakses 10 Desember 2019].</w:t>
            </w:r>
          </w:p>
        </w:tc>
      </w:tr>
      <w:tr w:rsidR="007F2C21" w14:paraId="3DF43FAC" w14:textId="77777777">
        <w:tc>
          <w:tcPr>
            <w:tcW w:w="764" w:type="dxa"/>
            <w:shd w:val="clear" w:color="auto" w:fill="auto"/>
          </w:tcPr>
          <w:p w14:paraId="1ADCAC73" w14:textId="77777777" w:rsidR="007F2C21" w:rsidRDefault="00951E51">
            <w:r>
              <w:rPr>
                <w:rFonts w:eastAsia="Times New Roman" w:cs="Times New Roman"/>
                <w:color w:val="000000"/>
              </w:rPr>
              <w:t xml:space="preserve">[3] </w:t>
            </w:r>
          </w:p>
        </w:tc>
        <w:tc>
          <w:tcPr>
            <w:tcW w:w="7681" w:type="dxa"/>
            <w:shd w:val="clear" w:color="auto" w:fill="auto"/>
          </w:tcPr>
          <w:p w14:paraId="1ED073B9" w14:textId="77777777" w:rsidR="007F2C21" w:rsidRDefault="00951E51">
            <w:pPr>
              <w:rPr>
                <w:rFonts w:eastAsia="Times New Roman" w:cs="Times New Roman"/>
                <w:color w:val="000000"/>
              </w:rPr>
            </w:pPr>
            <w:r>
              <w:t xml:space="preserve">Breslauer, David N et al. “Mobile phone based clinical microscopy for global health applications.” </w:t>
            </w:r>
            <w:r>
              <w:rPr>
                <w:i/>
              </w:rPr>
              <w:t>PloS one</w:t>
            </w:r>
            <w:r>
              <w:t xml:space="preserve"> vol. 4,7 e6320. 22 Jul. 2009, doi:10.1371/journal.pone.0006320</w:t>
            </w:r>
          </w:p>
        </w:tc>
      </w:tr>
      <w:tr w:rsidR="007F2C21" w14:paraId="31421676" w14:textId="77777777">
        <w:tc>
          <w:tcPr>
            <w:tcW w:w="764" w:type="dxa"/>
            <w:shd w:val="clear" w:color="auto" w:fill="auto"/>
          </w:tcPr>
          <w:p w14:paraId="5E3B7D8D" w14:textId="77777777" w:rsidR="007F2C21" w:rsidRDefault="00951E51">
            <w:r>
              <w:rPr>
                <w:rFonts w:eastAsia="Times New Roman" w:cs="Times New Roman"/>
                <w:color w:val="000000"/>
              </w:rPr>
              <w:t xml:space="preserve">[4] </w:t>
            </w:r>
          </w:p>
        </w:tc>
        <w:tc>
          <w:tcPr>
            <w:tcW w:w="7681" w:type="dxa"/>
            <w:shd w:val="clear" w:color="auto" w:fill="auto"/>
          </w:tcPr>
          <w:p w14:paraId="2B4C82C9" w14:textId="77777777" w:rsidR="007F2C21" w:rsidRDefault="00951E51">
            <w:r>
              <w:rPr>
                <w:rFonts w:eastAsia="Times New Roman" w:cs="Times New Roman"/>
                <w:color w:val="000000"/>
              </w:rPr>
              <w:t>National Library of Medicine, “Malaria Datasets” [Online]. Available: https://lhncbc.nlm.nih.gov/publication/pub9932. [Diakses 10 Desember 2019].</w:t>
            </w:r>
          </w:p>
        </w:tc>
      </w:tr>
      <w:tr w:rsidR="007F2C21" w14:paraId="5D8D5D0C" w14:textId="77777777">
        <w:tc>
          <w:tcPr>
            <w:tcW w:w="764" w:type="dxa"/>
            <w:shd w:val="clear" w:color="auto" w:fill="auto"/>
          </w:tcPr>
          <w:p w14:paraId="4F64849C" w14:textId="77777777" w:rsidR="007F2C21" w:rsidRDefault="00951E51">
            <w:r>
              <w:rPr>
                <w:rFonts w:eastAsia="Times New Roman" w:cs="Times New Roman"/>
                <w:color w:val="000000"/>
              </w:rPr>
              <w:t xml:space="preserve">[5] </w:t>
            </w:r>
          </w:p>
        </w:tc>
        <w:tc>
          <w:tcPr>
            <w:tcW w:w="7681" w:type="dxa"/>
            <w:shd w:val="clear" w:color="auto" w:fill="auto"/>
          </w:tcPr>
          <w:p w14:paraId="5E40230C" w14:textId="77777777" w:rsidR="007F2C21" w:rsidRDefault="00951E51">
            <w:pPr>
              <w:rPr>
                <w:rFonts w:eastAsia="Times New Roman" w:cs="Times New Roman"/>
                <w:color w:val="000000"/>
              </w:rPr>
            </w:pPr>
            <w:r>
              <w:t>He, Kaiming &amp; Zhang, Xiangyu &amp; Ren, Shaoqing &amp; Sun, Jian. (2016). Deep Residual Learning for Image Recognition. 770-778. 10.1109/CVPR.2016.90.</w:t>
            </w:r>
          </w:p>
        </w:tc>
      </w:tr>
      <w:tr w:rsidR="007F2C21" w14:paraId="49304531" w14:textId="77777777">
        <w:tc>
          <w:tcPr>
            <w:tcW w:w="764" w:type="dxa"/>
            <w:shd w:val="clear" w:color="auto" w:fill="auto"/>
          </w:tcPr>
          <w:p w14:paraId="13377F76" w14:textId="77777777" w:rsidR="007F2C21" w:rsidRDefault="00951E51">
            <w:r>
              <w:rPr>
                <w:rFonts w:eastAsia="Times New Roman" w:cs="Times New Roman"/>
                <w:color w:val="000000"/>
              </w:rPr>
              <w:t xml:space="preserve">[6] </w:t>
            </w:r>
          </w:p>
        </w:tc>
        <w:tc>
          <w:tcPr>
            <w:tcW w:w="7681" w:type="dxa"/>
            <w:shd w:val="clear" w:color="auto" w:fill="auto"/>
          </w:tcPr>
          <w:p w14:paraId="53218D22" w14:textId="77777777" w:rsidR="007F2C21" w:rsidRDefault="00951E51">
            <w:pPr>
              <w:jc w:val="left"/>
            </w:pPr>
            <w:r>
              <w:rPr>
                <w:rFonts w:eastAsia="Times New Roman" w:cs="Times New Roman"/>
                <w:color w:val="000000"/>
              </w:rPr>
              <w:t>Howard, Jeremy, and Sylvain Gugger. “Fastai: A Layered API for Deep  Learning.” Information 11.2 (2020): 108. Crossref. Web.</w:t>
            </w:r>
          </w:p>
        </w:tc>
      </w:tr>
      <w:tr w:rsidR="007F2C21" w14:paraId="43B011EB" w14:textId="77777777">
        <w:tc>
          <w:tcPr>
            <w:tcW w:w="764" w:type="dxa"/>
            <w:shd w:val="clear" w:color="auto" w:fill="auto"/>
          </w:tcPr>
          <w:p w14:paraId="5BDB3B98" w14:textId="77777777" w:rsidR="007F2C21" w:rsidRDefault="00951E51">
            <w:r>
              <w:t>[7]</w:t>
            </w:r>
          </w:p>
        </w:tc>
        <w:tc>
          <w:tcPr>
            <w:tcW w:w="7681" w:type="dxa"/>
            <w:shd w:val="clear" w:color="auto" w:fill="auto"/>
          </w:tcPr>
          <w:p w14:paraId="048A2B69" w14:textId="77777777" w:rsidR="007F2C21" w:rsidRDefault="00951E51">
            <w:pPr>
              <w:jc w:val="left"/>
            </w:pPr>
            <w:r>
              <w:t>L. N. Smith, "Cyclical Learning Rates for Training Neural Networks," 2017 IEEE Winter Conference on Applications of Computer Vision (WACV), Santa Rosa, CA, 2017, pp. 464-472.</w:t>
            </w:r>
          </w:p>
        </w:tc>
      </w:tr>
      <w:tr w:rsidR="007F2C21" w14:paraId="463485A1" w14:textId="77777777">
        <w:tc>
          <w:tcPr>
            <w:tcW w:w="764" w:type="dxa"/>
            <w:shd w:val="clear" w:color="auto" w:fill="auto"/>
          </w:tcPr>
          <w:p w14:paraId="54AC35BE" w14:textId="77777777" w:rsidR="007F2C21" w:rsidRDefault="00951E51">
            <w:r>
              <w:t>[8]</w:t>
            </w:r>
          </w:p>
        </w:tc>
        <w:tc>
          <w:tcPr>
            <w:tcW w:w="7681" w:type="dxa"/>
            <w:shd w:val="clear" w:color="auto" w:fill="auto"/>
          </w:tcPr>
          <w:p w14:paraId="6D969DE7" w14:textId="77777777" w:rsidR="007F2C21" w:rsidRDefault="00951E51">
            <w:pPr>
              <w:jc w:val="left"/>
            </w:pPr>
            <w:r>
              <w:t>Irsyad, Rahadian. (2018). Penggunaan Python Web Framework Flask Untuk Pemula. 10.31219/osf.io/t7u5r.</w:t>
            </w:r>
          </w:p>
        </w:tc>
      </w:tr>
      <w:tr w:rsidR="007F2C21" w14:paraId="4811AC92" w14:textId="77777777">
        <w:tc>
          <w:tcPr>
            <w:tcW w:w="764" w:type="dxa"/>
            <w:shd w:val="clear" w:color="auto" w:fill="auto"/>
          </w:tcPr>
          <w:p w14:paraId="67F73BBD" w14:textId="77777777" w:rsidR="007F2C21" w:rsidRDefault="00951E51">
            <w:r>
              <w:t>[9]</w:t>
            </w:r>
          </w:p>
        </w:tc>
        <w:tc>
          <w:tcPr>
            <w:tcW w:w="7681" w:type="dxa"/>
            <w:shd w:val="clear" w:color="auto" w:fill="auto"/>
          </w:tcPr>
          <w:p w14:paraId="12BBC217" w14:textId="77777777" w:rsidR="007F2C21" w:rsidRDefault="00951E51">
            <w:r>
              <w:t>Rajaraman S, Antani SK, Poostchi M, Silamut K, Hossain MA, Maude RJ, Jaeger S, Thoma GR. 2018. “Pre-trained convolutional neural networks as feature extractors toward improved malaria parasite detection in thin blood smear images”. PeerJ 6:e4568</w:t>
            </w:r>
            <w:hyperlink r:id="rId26">
              <w:r>
                <w:rPr>
                  <w:rStyle w:val="ListLabel33"/>
                </w:rPr>
                <w:t xml:space="preserve"> </w:t>
              </w:r>
            </w:hyperlink>
          </w:p>
        </w:tc>
      </w:tr>
      <w:tr w:rsidR="007F2C21" w14:paraId="6CA0053A" w14:textId="77777777">
        <w:tc>
          <w:tcPr>
            <w:tcW w:w="764" w:type="dxa"/>
            <w:shd w:val="clear" w:color="auto" w:fill="auto"/>
          </w:tcPr>
          <w:p w14:paraId="69162A10" w14:textId="77777777" w:rsidR="007F2C21" w:rsidRDefault="00951E51">
            <w:r>
              <w:t>[10]</w:t>
            </w:r>
          </w:p>
        </w:tc>
        <w:tc>
          <w:tcPr>
            <w:tcW w:w="7681" w:type="dxa"/>
            <w:shd w:val="clear" w:color="auto" w:fill="auto"/>
          </w:tcPr>
          <w:p w14:paraId="12589D87" w14:textId="77777777" w:rsidR="007F2C21" w:rsidRDefault="00951E51">
            <w:r>
              <w:t>Jeremy Jordan, “Setting the learning rate of your neural network. ,” [Online]. Available: hhttps://www.jeremyjordan.me/nn-learning-rate/. [Diakses 25 Maret 2020].</w:t>
            </w:r>
          </w:p>
        </w:tc>
      </w:tr>
      <w:tr w:rsidR="007F2C21" w14:paraId="08DC2E2E" w14:textId="77777777">
        <w:tc>
          <w:tcPr>
            <w:tcW w:w="764" w:type="dxa"/>
            <w:shd w:val="clear" w:color="auto" w:fill="auto"/>
          </w:tcPr>
          <w:p w14:paraId="51F58352" w14:textId="77777777" w:rsidR="007F2C21" w:rsidRDefault="00951E51">
            <w:r>
              <w:lastRenderedPageBreak/>
              <w:t>11</w:t>
            </w:r>
          </w:p>
        </w:tc>
        <w:tc>
          <w:tcPr>
            <w:tcW w:w="7681" w:type="dxa"/>
            <w:shd w:val="clear" w:color="auto" w:fill="auto"/>
          </w:tcPr>
          <w:p w14:paraId="52BBC75D" w14:textId="77777777" w:rsidR="007F2C21" w:rsidRDefault="00951E51">
            <w:pPr>
              <w:jc w:val="left"/>
            </w:pPr>
            <w:r>
              <w:t>fastai, “vision.data | fastai,” [Online]. Available: https://docs.fast.ai/vision.data.html#ImageDataBunch. [Diakses 01 April 2020].</w:t>
            </w:r>
          </w:p>
        </w:tc>
      </w:tr>
      <w:tr w:rsidR="007F2C21" w14:paraId="571D77DF" w14:textId="77777777">
        <w:tc>
          <w:tcPr>
            <w:tcW w:w="764" w:type="dxa"/>
            <w:shd w:val="clear" w:color="auto" w:fill="auto"/>
          </w:tcPr>
          <w:p w14:paraId="01E443B3" w14:textId="77777777" w:rsidR="007F2C21" w:rsidRDefault="007F2C21"/>
        </w:tc>
        <w:tc>
          <w:tcPr>
            <w:tcW w:w="7681" w:type="dxa"/>
            <w:shd w:val="clear" w:color="auto" w:fill="auto"/>
          </w:tcPr>
          <w:p w14:paraId="2D05EB37" w14:textId="77777777" w:rsidR="007F2C21" w:rsidRDefault="007F2C21">
            <w:pPr>
              <w:jc w:val="left"/>
            </w:pPr>
          </w:p>
        </w:tc>
      </w:tr>
    </w:tbl>
    <w:p w14:paraId="208C7D28" w14:textId="77777777" w:rsidR="007F2C21" w:rsidRDefault="007F2C21"/>
    <w:p w14:paraId="48AA2486" w14:textId="77777777" w:rsidR="007F2C21" w:rsidRDefault="007F2C21"/>
    <w:sectPr w:rsidR="007F2C21">
      <w:headerReference w:type="default" r:id="rId27"/>
      <w:footerReference w:type="default" r:id="rId28"/>
      <w:pgSz w:w="11906" w:h="16838"/>
      <w:pgMar w:top="1701" w:right="1701" w:bottom="1701" w:left="2268"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B0779" w14:textId="77777777" w:rsidR="00AD00E6" w:rsidRDefault="00AD00E6">
      <w:pPr>
        <w:spacing w:line="240" w:lineRule="auto"/>
      </w:pPr>
      <w:r>
        <w:separator/>
      </w:r>
    </w:p>
  </w:endnote>
  <w:endnote w:type="continuationSeparator" w:id="0">
    <w:p w14:paraId="113E19F3" w14:textId="77777777" w:rsidR="00AD00E6" w:rsidRDefault="00AD00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6BAAD" w14:textId="77777777" w:rsidR="00951E51" w:rsidRDefault="00951E51">
    <w:pPr>
      <w:tabs>
        <w:tab w:val="center" w:pos="4513"/>
        <w:tab w:val="right" w:pos="9026"/>
      </w:tabs>
      <w:spacing w:line="240" w:lineRule="auto"/>
      <w:jc w:val="center"/>
    </w:pPr>
    <w:r>
      <w:fldChar w:fldCharType="begin"/>
    </w:r>
    <w:r>
      <w:instrText>PAGE</w:instrText>
    </w:r>
    <w:r>
      <w:fldChar w:fldCharType="separate"/>
    </w:r>
    <w:r>
      <w:t>6</w:t>
    </w:r>
    <w:r>
      <w:fldChar w:fldCharType="end"/>
    </w:r>
  </w:p>
  <w:p w14:paraId="73044713"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03522"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4EC61"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5DE6B"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37033"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A582D" w14:textId="77777777" w:rsidR="00951E51" w:rsidRDefault="00951E51">
    <w:pPr>
      <w:tabs>
        <w:tab w:val="center" w:pos="4513"/>
        <w:tab w:val="right" w:pos="9026"/>
      </w:tabs>
      <w:spacing w:line="240" w:lineRule="auto"/>
      <w:jc w:val="right"/>
    </w:pPr>
    <w:r>
      <w:rPr>
        <w:rFonts w:ascii="Arial" w:eastAsia="Arial" w:hAnsi="Arial" w:cs="Arial"/>
        <w:color w:val="000000"/>
        <w:sz w:val="20"/>
        <w:szCs w:val="20"/>
      </w:rPr>
      <w:t>Universitas Kristen Maranatha</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72CF1" w14:textId="77777777" w:rsidR="00951E51" w:rsidRDefault="00951E51">
    <w:pPr>
      <w:tabs>
        <w:tab w:val="center" w:pos="4513"/>
        <w:tab w:val="right" w:pos="9026"/>
      </w:tabs>
      <w:spacing w:line="240" w:lineRule="auto"/>
      <w:jc w:val="center"/>
      <w:rPr>
        <w:rFonts w:eastAsia="Times New Roman" w:cs="Times New Roman"/>
        <w:color w:val="000000"/>
      </w:rPr>
    </w:pPr>
    <w:r>
      <w:fldChar w:fldCharType="begin"/>
    </w:r>
    <w:r>
      <w:instrText>PAGE</w:instrText>
    </w:r>
    <w:r>
      <w:fldChar w:fldCharType="separate"/>
    </w:r>
    <w:r>
      <w:t>16</w:t>
    </w:r>
    <w:r>
      <w:fldChar w:fldCharType="end"/>
    </w:r>
  </w:p>
  <w:p w14:paraId="6FF4049F" w14:textId="77777777" w:rsidR="00951E51" w:rsidRDefault="00951E51">
    <w:pPr>
      <w:tabs>
        <w:tab w:val="center" w:pos="4513"/>
        <w:tab w:val="right" w:pos="9026"/>
      </w:tabs>
      <w:spacing w:line="240" w:lineRule="auto"/>
      <w:jc w:val="right"/>
      <w:rPr>
        <w:rFonts w:ascii="Arial" w:eastAsia="Arial" w:hAnsi="Arial" w:cs="Arial"/>
        <w:color w:val="000000"/>
      </w:rPr>
    </w:pPr>
    <w:r>
      <w:rPr>
        <w:rFonts w:ascii="Arial" w:eastAsia="Arial" w:hAnsi="Arial" w:cs="Arial"/>
        <w:color w:val="000000"/>
        <w:sz w:val="20"/>
        <w:szCs w:val="20"/>
      </w:rPr>
      <w:t>Universitas Kristen Maranatha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D5B3A" w14:textId="77777777" w:rsidR="00AD00E6" w:rsidRDefault="00AD00E6">
      <w:pPr>
        <w:spacing w:line="240" w:lineRule="auto"/>
      </w:pPr>
      <w:r>
        <w:separator/>
      </w:r>
    </w:p>
  </w:footnote>
  <w:footnote w:type="continuationSeparator" w:id="0">
    <w:p w14:paraId="5D974D2F" w14:textId="77777777" w:rsidR="00AD00E6" w:rsidRDefault="00AD00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66CF3" w14:textId="77777777" w:rsidR="00951E51" w:rsidRDefault="00951E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4EAD5" w14:textId="77777777" w:rsidR="00951E51" w:rsidRDefault="00951E51">
    <w:pPr>
      <w:tabs>
        <w:tab w:val="center" w:pos="4513"/>
        <w:tab w:val="right" w:pos="9026"/>
      </w:tabs>
      <w:spacing w:line="240" w:lineRule="auto"/>
      <w:jc w:val="right"/>
    </w:pPr>
    <w:r>
      <w:fldChar w:fldCharType="begin"/>
    </w:r>
    <w:r>
      <w:instrText>PAGE</w:instrText>
    </w:r>
    <w:r>
      <w:fldChar w:fldCharType="separate"/>
    </w:r>
    <w:r>
      <w:t>9</w:t>
    </w:r>
    <w:r>
      <w:fldChar w:fldCharType="end"/>
    </w:r>
  </w:p>
  <w:p w14:paraId="4C91B742" w14:textId="77777777" w:rsidR="00951E51" w:rsidRDefault="00951E51">
    <w:pPr>
      <w:tabs>
        <w:tab w:val="center" w:pos="4513"/>
        <w:tab w:val="right" w:pos="9026"/>
      </w:tabs>
      <w:spacing w:line="240" w:lineRule="auto"/>
      <w:rPr>
        <w:rFonts w:eastAsia="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C49D3" w14:textId="77777777" w:rsidR="00951E51" w:rsidRDefault="00951E51">
    <w:pPr>
      <w:tabs>
        <w:tab w:val="center" w:pos="4513"/>
        <w:tab w:val="right" w:pos="9026"/>
      </w:tabs>
      <w:spacing w:line="240" w:lineRule="auto"/>
      <w:jc w:val="right"/>
    </w:pPr>
    <w:r>
      <w:fldChar w:fldCharType="begin"/>
    </w:r>
    <w:r>
      <w:instrText>PAGE</w:instrText>
    </w:r>
    <w:r>
      <w:fldChar w:fldCharType="separate"/>
    </w:r>
    <w:r>
      <w:t>12</w:t>
    </w:r>
    <w:r>
      <w:fldChar w:fldCharType="end"/>
    </w:r>
  </w:p>
  <w:p w14:paraId="3198D8C7" w14:textId="77777777" w:rsidR="00951E51" w:rsidRDefault="00951E51">
    <w:pPr>
      <w:tabs>
        <w:tab w:val="center" w:pos="4513"/>
        <w:tab w:val="right" w:pos="9026"/>
      </w:tabs>
      <w:spacing w:line="240" w:lineRule="auto"/>
      <w:rPr>
        <w:rFonts w:eastAsia="Times New Roman" w:cs="Times New Roma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CB9C2" w14:textId="77777777" w:rsidR="00951E51" w:rsidRDefault="00951E51">
    <w:pPr>
      <w:tabs>
        <w:tab w:val="center" w:pos="4513"/>
        <w:tab w:val="right" w:pos="9026"/>
      </w:tabs>
      <w:spacing w:line="240" w:lineRule="auto"/>
      <w:jc w:val="right"/>
    </w:pPr>
    <w:r>
      <w:fldChar w:fldCharType="begin"/>
    </w:r>
    <w:r>
      <w:instrText>PAGE</w:instrText>
    </w:r>
    <w:r>
      <w:fldChar w:fldCharType="separate"/>
    </w:r>
    <w:r>
      <w:t>13</w:t>
    </w:r>
    <w:r>
      <w:fldChar w:fldCharType="end"/>
    </w:r>
  </w:p>
  <w:p w14:paraId="580F1A7F" w14:textId="77777777" w:rsidR="00951E51" w:rsidRDefault="00951E51">
    <w:pPr>
      <w:tabs>
        <w:tab w:val="center" w:pos="4513"/>
        <w:tab w:val="right" w:pos="9026"/>
      </w:tabs>
      <w:spacing w:line="240" w:lineRule="auto"/>
      <w:rPr>
        <w:rFonts w:eastAsia="Times New Roman" w:cs="Times New Roman"/>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8A40" w14:textId="77777777" w:rsidR="00951E51" w:rsidRDefault="00951E51">
    <w:pPr>
      <w:tabs>
        <w:tab w:val="center" w:pos="4513"/>
        <w:tab w:val="right" w:pos="9026"/>
      </w:tabs>
      <w:spacing w:line="240" w:lineRule="auto"/>
      <w:jc w:val="right"/>
    </w:pPr>
    <w:r>
      <w:fldChar w:fldCharType="begin"/>
    </w:r>
    <w:r>
      <w:instrText>PAGE</w:instrText>
    </w:r>
    <w:r>
      <w:fldChar w:fldCharType="separate"/>
    </w:r>
    <w:r>
      <w:t>14</w:t>
    </w:r>
    <w:r>
      <w:fldChar w:fldCharType="end"/>
    </w:r>
  </w:p>
  <w:p w14:paraId="79898081" w14:textId="77777777" w:rsidR="00951E51" w:rsidRDefault="00951E51">
    <w:pPr>
      <w:tabs>
        <w:tab w:val="center" w:pos="4513"/>
        <w:tab w:val="right" w:pos="9026"/>
      </w:tabs>
      <w:spacing w:line="240" w:lineRule="auto"/>
      <w:rPr>
        <w:rFonts w:eastAsia="Times New Roman" w:cs="Times New Roman"/>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FD5BF" w14:textId="77777777" w:rsidR="00951E51" w:rsidRDefault="00951E51">
    <w:pPr>
      <w:tabs>
        <w:tab w:val="center" w:pos="4513"/>
        <w:tab w:val="right" w:pos="9026"/>
      </w:tabs>
      <w:spacing w:line="240" w:lineRule="auto"/>
      <w:jc w:val="right"/>
    </w:pPr>
    <w:r>
      <w:fldChar w:fldCharType="begin"/>
    </w:r>
    <w:r>
      <w:instrText>PAGE</w:instrText>
    </w:r>
    <w:r>
      <w:fldChar w:fldCharType="separate"/>
    </w:r>
    <w:r>
      <w:t>15</w:t>
    </w:r>
    <w:r>
      <w:fldChar w:fldCharType="end"/>
    </w:r>
  </w:p>
  <w:p w14:paraId="1DE7D4E9" w14:textId="77777777" w:rsidR="00951E51" w:rsidRDefault="00951E51">
    <w:pPr>
      <w:tabs>
        <w:tab w:val="center" w:pos="4513"/>
        <w:tab w:val="right" w:pos="9026"/>
      </w:tabs>
      <w:spacing w:line="240" w:lineRule="auto"/>
      <w:rPr>
        <w:rFonts w:eastAsia="Times New Roman" w:cs="Times New Roma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F12DA" w14:textId="77777777" w:rsidR="00951E51" w:rsidRDefault="00951E51">
    <w:pPr>
      <w:tabs>
        <w:tab w:val="center" w:pos="4513"/>
        <w:tab w:val="right" w:pos="9026"/>
      </w:tabs>
      <w:spacing w:line="240" w:lineRule="auto"/>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73DAE"/>
    <w:multiLevelType w:val="multilevel"/>
    <w:tmpl w:val="E7FEB3CE"/>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 w15:restartNumberingAfterBreak="0">
    <w:nsid w:val="47C76DDB"/>
    <w:multiLevelType w:val="multilevel"/>
    <w:tmpl w:val="675224E6"/>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59293166"/>
    <w:multiLevelType w:val="multilevel"/>
    <w:tmpl w:val="B16C20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1083F85"/>
    <w:multiLevelType w:val="multilevel"/>
    <w:tmpl w:val="1AA6C2DE"/>
    <w:lvl w:ilvl="0">
      <w:start w:val="1"/>
      <w:numFmt w:val="decimal"/>
      <w:lvlText w:val="%1."/>
      <w:lvlJc w:val="left"/>
      <w:pPr>
        <w:ind w:left="360" w:hanging="360"/>
      </w:p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15:restartNumberingAfterBreak="0">
    <w:nsid w:val="6C4F73FB"/>
    <w:multiLevelType w:val="multilevel"/>
    <w:tmpl w:val="7B586C14"/>
    <w:lvl w:ilvl="0">
      <w:start w:val="1"/>
      <w:numFmt w:val="decimal"/>
      <w:lvlText w:val="BAB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upperLetter"/>
      <w:lvlText w:val="LAMPIRAN %9"/>
      <w:lvlJc w:val="left"/>
      <w:pPr>
        <w:ind w:left="0" w:firstLine="0"/>
      </w:pPr>
      <w:rPr>
        <w:b/>
        <w:i w:val="0"/>
        <w:sz w:val="32"/>
        <w:szCs w:val="32"/>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C21"/>
    <w:rsid w:val="001C3CF9"/>
    <w:rsid w:val="002841B2"/>
    <w:rsid w:val="00295552"/>
    <w:rsid w:val="002D596E"/>
    <w:rsid w:val="00353001"/>
    <w:rsid w:val="007F2C21"/>
    <w:rsid w:val="00951E51"/>
    <w:rsid w:val="009B136A"/>
    <w:rsid w:val="00A10D1A"/>
    <w:rsid w:val="00AD00E6"/>
    <w:rsid w:val="00DE69CC"/>
    <w:rsid w:val="00F14146"/>
    <w:rsid w:val="00F643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758D"/>
  <w15:docId w15:val="{D2AEBBBC-0AE0-45F6-B8C0-53DAD02B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Noto Sans CJK SC" w:hAnsi="Calibri" w:cs="Lohit Devanagari"/>
        <w:szCs w:val="24"/>
        <w:lang w:val="id-ID"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D230B"/>
    <w:pPr>
      <w:keepNext/>
      <w:keepLines/>
      <w:widowControl w:val="0"/>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widowControl w:val="0"/>
      <w:jc w:val="left"/>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semiHidden/>
    <w:unhideWhenUsed/>
    <w:qFormat/>
    <w:rsid w:val="0006017B"/>
    <w:pPr>
      <w:keepNext/>
      <w:keepLines/>
      <w:widowControl w:val="0"/>
      <w:jc w:val="left"/>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semiHidden/>
    <w:unhideWhenUsed/>
    <w:qFormat/>
    <w:rsid w:val="0006017B"/>
    <w:pPr>
      <w:keepNext/>
      <w:keepLines/>
      <w:widowControl w:val="0"/>
      <w:jc w:val="left"/>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widowControl w:val="0"/>
      <w:jc w:val="left"/>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widowControl w:val="0"/>
      <w:jc w:val="left"/>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widowControl w:val="0"/>
      <w:spacing w:before="40"/>
      <w:jc w:val="left"/>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qFormat/>
    <w:rsid w:val="0006017B"/>
    <w:pPr>
      <w:keepNext/>
      <w:keepLines/>
      <w:widowControl w:val="0"/>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widowControl w:val="0"/>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qFormat/>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qFormat/>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qFormat/>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qFormat/>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qFormat/>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qFormat/>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qFormat/>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213FBC"/>
    <w:rPr>
      <w:rFonts w:asciiTheme="majorHAnsi" w:eastAsiaTheme="majorEastAsia" w:hAnsiTheme="majorHAnsi" w:cstheme="majorBidi"/>
      <w:b/>
      <w:iCs/>
      <w:color w:val="272727" w:themeColor="text1" w:themeTint="D8"/>
      <w:sz w:val="32"/>
      <w:szCs w:val="21"/>
    </w:rPr>
  </w:style>
  <w:style w:type="character" w:customStyle="1" w:styleId="SignatureChar">
    <w:name w:val="Signature Char"/>
    <w:basedOn w:val="DefaultParagraphFont"/>
    <w:link w:val="Signature"/>
    <w:uiPriority w:val="99"/>
    <w:qFormat/>
    <w:rsid w:val="00896D00"/>
  </w:style>
  <w:style w:type="character" w:customStyle="1" w:styleId="HTMLAddressChar">
    <w:name w:val="HTML Address Char"/>
    <w:basedOn w:val="DefaultParagraphFont"/>
    <w:link w:val="HTMLAddress"/>
    <w:uiPriority w:val="99"/>
    <w:qFormat/>
    <w:rsid w:val="00896D00"/>
    <w:rPr>
      <w:i/>
      <w:iCs/>
    </w:rPr>
  </w:style>
  <w:style w:type="character" w:styleId="HTMLAcronym">
    <w:name w:val="HTML Acronym"/>
    <w:basedOn w:val="DefaultParagraphFont"/>
    <w:uiPriority w:val="99"/>
    <w:unhideWhenUsed/>
    <w:qFormat/>
    <w:rsid w:val="00896D00"/>
  </w:style>
  <w:style w:type="character" w:customStyle="1" w:styleId="HeaderChar">
    <w:name w:val="Header Char"/>
    <w:basedOn w:val="DefaultParagraphFont"/>
    <w:link w:val="Header"/>
    <w:uiPriority w:val="99"/>
    <w:qFormat/>
    <w:rsid w:val="00896D00"/>
  </w:style>
  <w:style w:type="character" w:customStyle="1" w:styleId="E-mailSignatureChar">
    <w:name w:val="E-mail Signature Char"/>
    <w:basedOn w:val="DefaultParagraphFont"/>
    <w:uiPriority w:val="99"/>
    <w:qFormat/>
    <w:rsid w:val="00896D00"/>
  </w:style>
  <w:style w:type="character" w:customStyle="1" w:styleId="DateChar">
    <w:name w:val="Date Char"/>
    <w:basedOn w:val="DefaultParagraphFont"/>
    <w:link w:val="Date"/>
    <w:uiPriority w:val="99"/>
    <w:qFormat/>
    <w:rsid w:val="00896D00"/>
  </w:style>
  <w:style w:type="character" w:customStyle="1" w:styleId="ClosingChar">
    <w:name w:val="Closing Char"/>
    <w:basedOn w:val="DefaultParagraphFont"/>
    <w:link w:val="Closing"/>
    <w:uiPriority w:val="99"/>
    <w:qFormat/>
    <w:rsid w:val="00896D00"/>
  </w:style>
  <w:style w:type="character" w:customStyle="1" w:styleId="BodyTextChar">
    <w:name w:val="Body Text Char"/>
    <w:basedOn w:val="DefaultParagraphFont"/>
    <w:link w:val="BodyText"/>
    <w:uiPriority w:val="99"/>
    <w:qFormat/>
    <w:rsid w:val="00896D00"/>
  </w:style>
  <w:style w:type="character" w:customStyle="1" w:styleId="IntenseQuoteChar">
    <w:name w:val="Intense Quote Char"/>
    <w:basedOn w:val="DefaultParagraphFont"/>
    <w:link w:val="IntenseQuote"/>
    <w:uiPriority w:val="30"/>
    <w:qFormat/>
    <w:rsid w:val="00896D00"/>
    <w:rPr>
      <w:i/>
      <w:iCs/>
      <w:color w:val="000000" w:themeColor="accent1"/>
    </w:rPr>
  </w:style>
  <w:style w:type="character" w:customStyle="1" w:styleId="QuoteChar">
    <w:name w:val="Quote Char"/>
    <w:basedOn w:val="DefaultParagraphFont"/>
    <w:link w:val="Quote"/>
    <w:uiPriority w:val="29"/>
    <w:qFormat/>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character" w:customStyle="1" w:styleId="FooterChar">
    <w:name w:val="Footer Char"/>
    <w:basedOn w:val="DefaultParagraphFont"/>
    <w:link w:val="Footer"/>
    <w:uiPriority w:val="99"/>
    <w:qFormat/>
    <w:rsid w:val="00226B5C"/>
  </w:style>
  <w:style w:type="character" w:customStyle="1" w:styleId="InternetLink">
    <w:name w:val="Internet Link"/>
    <w:basedOn w:val="DefaultParagraphFont"/>
    <w:uiPriority w:val="99"/>
    <w:unhideWhenUsed/>
    <w:rsid w:val="00213FBC"/>
    <w:rPr>
      <w:color w:val="0563C1" w:themeColor="hyperlink"/>
      <w:u w:val="single"/>
    </w:rPr>
  </w:style>
  <w:style w:type="character" w:styleId="CommentReference">
    <w:name w:val="annotation reference"/>
    <w:basedOn w:val="DefaultParagraphFont"/>
    <w:uiPriority w:val="99"/>
    <w:semiHidden/>
    <w:unhideWhenUsed/>
    <w:qFormat/>
    <w:rsid w:val="00863929"/>
    <w:rPr>
      <w:sz w:val="16"/>
      <w:szCs w:val="16"/>
    </w:rPr>
  </w:style>
  <w:style w:type="character" w:customStyle="1" w:styleId="CommentTextChar">
    <w:name w:val="Comment Text Char"/>
    <w:basedOn w:val="DefaultParagraphFont"/>
    <w:link w:val="CommentText"/>
    <w:uiPriority w:val="99"/>
    <w:semiHidden/>
    <w:qFormat/>
    <w:rsid w:val="00863929"/>
    <w:rPr>
      <w:sz w:val="20"/>
      <w:szCs w:val="20"/>
    </w:rPr>
  </w:style>
  <w:style w:type="character" w:customStyle="1" w:styleId="CommentSubjectChar">
    <w:name w:val="Comment Subject Char"/>
    <w:basedOn w:val="CommentTextChar"/>
    <w:link w:val="CommentSubject"/>
    <w:uiPriority w:val="99"/>
    <w:semiHidden/>
    <w:qFormat/>
    <w:rsid w:val="00863929"/>
    <w:rPr>
      <w:b/>
      <w:bCs/>
      <w:sz w:val="20"/>
      <w:szCs w:val="20"/>
    </w:rPr>
  </w:style>
  <w:style w:type="character" w:customStyle="1" w:styleId="BalloonTextChar">
    <w:name w:val="Balloon Text Char"/>
    <w:basedOn w:val="DefaultParagraphFont"/>
    <w:link w:val="BalloonText"/>
    <w:uiPriority w:val="99"/>
    <w:semiHidden/>
    <w:qFormat/>
    <w:rsid w:val="00863929"/>
    <w:rPr>
      <w:rFonts w:ascii="Segoe UI" w:hAnsi="Segoe UI" w:cs="Segoe UI"/>
      <w:sz w:val="18"/>
      <w:szCs w:val="18"/>
    </w:rPr>
  </w:style>
  <w:style w:type="character" w:customStyle="1" w:styleId="TitleChar">
    <w:name w:val="Title Char"/>
    <w:basedOn w:val="DefaultParagraphFont"/>
    <w:link w:val="Title"/>
    <w:uiPriority w:val="10"/>
    <w:qFormat/>
    <w:rsid w:val="005130A4"/>
    <w:rPr>
      <w:rFonts w:asciiTheme="majorHAnsi" w:eastAsiaTheme="majorEastAsia" w:hAnsiTheme="majorHAnsi" w:cstheme="majorBidi"/>
      <w:b/>
      <w:spacing w:val="-10"/>
      <w:kern w:val="2"/>
      <w:sz w:val="36"/>
      <w:szCs w:val="56"/>
    </w:rPr>
  </w:style>
  <w:style w:type="character" w:styleId="PlaceholderText">
    <w:name w:val="Placeholder Text"/>
    <w:basedOn w:val="DefaultParagraphFont"/>
    <w:uiPriority w:val="99"/>
    <w:semiHidden/>
    <w:qFormat/>
    <w:rsid w:val="007503F7"/>
    <w:rPr>
      <w:color w:val="808080"/>
    </w:rPr>
  </w:style>
  <w:style w:type="character" w:customStyle="1" w:styleId="ListLabel1">
    <w:name w:val="ListLabel 1"/>
    <w:qFormat/>
    <w:rPr>
      <w:b/>
      <w:i w:val="0"/>
      <w:sz w:val="32"/>
      <w:szCs w:val="32"/>
    </w:rPr>
  </w:style>
  <w:style w:type="character" w:customStyle="1" w:styleId="IndexLink">
    <w:name w:val="Index Link"/>
    <w:qFormat/>
  </w:style>
  <w:style w:type="character" w:customStyle="1" w:styleId="NumberingSymbols">
    <w:name w:val="Numbering Symbols"/>
    <w:qFormat/>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b/>
      <w:i w:val="0"/>
      <w:sz w:val="32"/>
      <w:szCs w:val="32"/>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b/>
      <w:i w:val="0"/>
      <w:sz w:val="32"/>
      <w:szCs w:val="32"/>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b/>
      <w:i w:val="0"/>
      <w:sz w:val="32"/>
      <w:szCs w:val="32"/>
    </w:rPr>
  </w:style>
  <w:style w:type="character" w:customStyle="1" w:styleId="Bullets">
    <w:name w:val="Bullets"/>
    <w:qFormat/>
    <w:rPr>
      <w:rFonts w:ascii="OpenSymbol" w:eastAsia="OpenSymbol" w:hAnsi="OpenSymbol"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b/>
      <w:i w:val="0"/>
      <w:sz w:val="32"/>
      <w:szCs w:val="32"/>
    </w:rPr>
  </w:style>
  <w:style w:type="character" w:customStyle="1" w:styleId="ListLabel102">
    <w:name w:val="ListLabel 102"/>
    <w:qFormat/>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b/>
      <w:i w:val="0"/>
      <w:sz w:val="32"/>
      <w:szCs w:val="32"/>
    </w:rPr>
  </w:style>
  <w:style w:type="character" w:customStyle="1" w:styleId="ListLabel128">
    <w:name w:val="ListLabel 128"/>
    <w:qFormat/>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b/>
      <w:i w:val="0"/>
      <w:sz w:val="32"/>
      <w:szCs w:val="32"/>
    </w:rPr>
  </w:style>
  <w:style w:type="character" w:customStyle="1" w:styleId="ListLabel154">
    <w:name w:val="ListLabel 154"/>
    <w:qFormat/>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b/>
      <w:i w:val="0"/>
      <w:sz w:val="32"/>
      <w:szCs w:val="32"/>
    </w:rPr>
  </w:style>
  <w:style w:type="character" w:customStyle="1" w:styleId="ListLabel180">
    <w:name w:val="ListLabel 180"/>
    <w:qFormat/>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b/>
      <w:i w:val="0"/>
      <w:sz w:val="32"/>
      <w:szCs w:val="32"/>
    </w:rPr>
  </w:style>
  <w:style w:type="character" w:customStyle="1" w:styleId="ListLabel206">
    <w:name w:val="ListLabel 206"/>
    <w:qFormat/>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b/>
      <w:i w:val="0"/>
      <w:sz w:val="32"/>
      <w:szCs w:val="32"/>
    </w:rPr>
  </w:style>
  <w:style w:type="character" w:customStyle="1" w:styleId="ListLabel232">
    <w:name w:val="ListLabel 232"/>
    <w:qFormat/>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b/>
      <w:i w:val="0"/>
      <w:sz w:val="32"/>
      <w:szCs w:val="32"/>
    </w:rPr>
  </w:style>
  <w:style w:type="character" w:customStyle="1" w:styleId="ListLabel258">
    <w:name w:val="ListLabel 258"/>
    <w:qFormat/>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b/>
      <w:i w:val="0"/>
      <w:sz w:val="32"/>
      <w:szCs w:val="32"/>
    </w:rPr>
  </w:style>
  <w:style w:type="character" w:customStyle="1" w:styleId="ListLabel284">
    <w:name w:val="ListLabel 284"/>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uiPriority w:val="99"/>
    <w:unhideWhenUsed/>
    <w:rsid w:val="00896D00"/>
    <w:pPr>
      <w:widowControl w:val="0"/>
      <w:spacing w:after="120"/>
      <w:jc w:val="left"/>
    </w:pPr>
    <w:rPr>
      <w:rFonts w:ascii="Calibri" w:hAnsi="Calibri"/>
    </w:rPr>
  </w:style>
  <w:style w:type="paragraph" w:styleId="List">
    <w:name w:val="List"/>
    <w:basedOn w:val="Normal"/>
    <w:uiPriority w:val="99"/>
    <w:unhideWhenUsed/>
    <w:rsid w:val="00896D00"/>
    <w:pPr>
      <w:widowControl w:val="0"/>
      <w:ind w:left="360" w:hanging="360"/>
      <w:contextualSpacing/>
      <w:jc w:val="left"/>
    </w:pPr>
    <w:rPr>
      <w:rFonts w:ascii="Calibri" w:hAnsi="Calibri"/>
    </w:rPr>
  </w:style>
  <w:style w:type="paragraph" w:styleId="Caption">
    <w:name w:val="caption"/>
    <w:basedOn w:val="LO-normal"/>
    <w:next w:val="Normal"/>
    <w:uiPriority w:val="35"/>
    <w:unhideWhenUsed/>
    <w:qFormat/>
    <w:rsid w:val="00A749AB"/>
    <w:pPr>
      <w:jc w:val="center"/>
    </w:pPr>
    <w:rPr>
      <w:b/>
      <w:iCs/>
      <w:sz w:val="18"/>
      <w:szCs w:val="18"/>
    </w:rPr>
  </w:style>
  <w:style w:type="paragraph" w:customStyle="1" w:styleId="Index">
    <w:name w:val="Index"/>
    <w:basedOn w:val="Normal"/>
    <w:qFormat/>
    <w:pPr>
      <w:suppressLineNumbers/>
    </w:pPr>
  </w:style>
  <w:style w:type="paragraph" w:customStyle="1" w:styleId="LO-normal">
    <w:name w:val="LO-normal"/>
    <w:qFormat/>
    <w:rsid w:val="002F724B"/>
    <w:pPr>
      <w:jc w:val="both"/>
    </w:pPr>
    <w:rPr>
      <w:rFonts w:ascii="Times New Roman" w:eastAsia="Times New Roman" w:hAnsi="Times New Roman" w:cs="Times New Roman"/>
      <w:sz w:val="24"/>
    </w:rPr>
  </w:style>
  <w:style w:type="paragraph" w:styleId="Title">
    <w:name w:val="Title"/>
    <w:basedOn w:val="LO-normal"/>
    <w:next w:val="Normal"/>
    <w:link w:val="TitleChar"/>
    <w:uiPriority w:val="10"/>
    <w:qFormat/>
    <w:rsid w:val="005130A4"/>
    <w:pPr>
      <w:contextualSpacing/>
      <w:jc w:val="center"/>
    </w:pPr>
    <w:rPr>
      <w:rFonts w:asciiTheme="majorHAnsi" w:eastAsiaTheme="majorEastAsia" w:hAnsiTheme="majorHAnsi" w:cstheme="majorBidi"/>
      <w:b/>
      <w:spacing w:val="-10"/>
      <w:kern w:val="2"/>
      <w:sz w:val="36"/>
      <w:szCs w:val="56"/>
    </w:rPr>
  </w:style>
  <w:style w:type="paragraph" w:styleId="TOC1">
    <w:name w:val="toc 1"/>
    <w:basedOn w:val="LO-normal"/>
    <w:next w:val="Normal"/>
    <w:autoRedefine/>
    <w:uiPriority w:val="39"/>
    <w:unhideWhenUsed/>
    <w:rsid w:val="00213FBC"/>
    <w:pPr>
      <w:spacing w:after="100"/>
    </w:pPr>
  </w:style>
  <w:style w:type="paragraph" w:styleId="TOC2">
    <w:name w:val="toc 2"/>
    <w:basedOn w:val="LO-normal"/>
    <w:next w:val="Normal"/>
    <w:autoRedefine/>
    <w:uiPriority w:val="39"/>
    <w:unhideWhenUsed/>
    <w:rsid w:val="00213FBC"/>
    <w:pPr>
      <w:spacing w:after="100"/>
      <w:ind w:left="240"/>
    </w:pPr>
  </w:style>
  <w:style w:type="paragraph" w:styleId="ListContinue">
    <w:name w:val="List Continue"/>
    <w:basedOn w:val="LO-normal"/>
    <w:uiPriority w:val="99"/>
    <w:unhideWhenUsed/>
    <w:qFormat/>
    <w:rsid w:val="00AE396D"/>
    <w:pPr>
      <w:spacing w:after="120"/>
      <w:ind w:left="360"/>
      <w:contextualSpacing/>
    </w:pPr>
  </w:style>
  <w:style w:type="paragraph" w:styleId="ListNumber">
    <w:name w:val="List Number"/>
    <w:basedOn w:val="LO-normal"/>
    <w:uiPriority w:val="99"/>
    <w:unhideWhenUsed/>
    <w:qFormat/>
    <w:rsid w:val="00AE396D"/>
    <w:pPr>
      <w:contextualSpacing/>
    </w:pPr>
  </w:style>
  <w:style w:type="paragraph" w:styleId="ListNumber2">
    <w:name w:val="List Number 2"/>
    <w:basedOn w:val="LO-normal"/>
    <w:uiPriority w:val="99"/>
    <w:unhideWhenUsed/>
    <w:qFormat/>
    <w:rsid w:val="00EC0988"/>
    <w:pPr>
      <w:contextualSpacing/>
    </w:pPr>
  </w:style>
  <w:style w:type="paragraph" w:styleId="Signature">
    <w:name w:val="Signature"/>
    <w:basedOn w:val="LO-normal"/>
    <w:link w:val="SignatureChar"/>
    <w:uiPriority w:val="99"/>
    <w:unhideWhenUsed/>
    <w:rsid w:val="00896D00"/>
    <w:pPr>
      <w:ind w:left="4320"/>
    </w:pPr>
  </w:style>
  <w:style w:type="paragraph" w:styleId="Index9">
    <w:name w:val="index 9"/>
    <w:basedOn w:val="LO-normal"/>
    <w:next w:val="Normal"/>
    <w:autoRedefine/>
    <w:uiPriority w:val="99"/>
    <w:unhideWhenUsed/>
    <w:qFormat/>
    <w:rsid w:val="00896D00"/>
    <w:pPr>
      <w:ind w:left="2160" w:hanging="240"/>
    </w:pPr>
  </w:style>
  <w:style w:type="paragraph" w:styleId="Index8">
    <w:name w:val="index 8"/>
    <w:basedOn w:val="LO-normal"/>
    <w:next w:val="Normal"/>
    <w:autoRedefine/>
    <w:uiPriority w:val="99"/>
    <w:unhideWhenUsed/>
    <w:qFormat/>
    <w:rsid w:val="00896D00"/>
    <w:pPr>
      <w:ind w:left="1920" w:hanging="240"/>
    </w:pPr>
  </w:style>
  <w:style w:type="paragraph" w:styleId="Index7">
    <w:name w:val="index 7"/>
    <w:basedOn w:val="LO-normal"/>
    <w:next w:val="Normal"/>
    <w:autoRedefine/>
    <w:uiPriority w:val="99"/>
    <w:unhideWhenUsed/>
    <w:qFormat/>
    <w:rsid w:val="00896D00"/>
    <w:pPr>
      <w:ind w:left="1680" w:hanging="240"/>
    </w:pPr>
  </w:style>
  <w:style w:type="paragraph" w:styleId="Index6">
    <w:name w:val="index 6"/>
    <w:basedOn w:val="LO-normal"/>
    <w:next w:val="Normal"/>
    <w:autoRedefine/>
    <w:uiPriority w:val="99"/>
    <w:unhideWhenUsed/>
    <w:qFormat/>
    <w:rsid w:val="00896D00"/>
    <w:pPr>
      <w:ind w:left="1440" w:hanging="240"/>
    </w:pPr>
  </w:style>
  <w:style w:type="paragraph" w:styleId="Index5">
    <w:name w:val="index 5"/>
    <w:basedOn w:val="LO-normal"/>
    <w:next w:val="Normal"/>
    <w:autoRedefine/>
    <w:uiPriority w:val="99"/>
    <w:unhideWhenUsed/>
    <w:qFormat/>
    <w:rsid w:val="00896D00"/>
    <w:pPr>
      <w:ind w:left="1200" w:hanging="240"/>
    </w:pPr>
  </w:style>
  <w:style w:type="paragraph" w:styleId="Index4">
    <w:name w:val="index 4"/>
    <w:basedOn w:val="LO-normal"/>
    <w:next w:val="Normal"/>
    <w:autoRedefine/>
    <w:uiPriority w:val="99"/>
    <w:unhideWhenUsed/>
    <w:qFormat/>
    <w:rsid w:val="00896D00"/>
    <w:pPr>
      <w:ind w:left="960" w:hanging="240"/>
    </w:pPr>
  </w:style>
  <w:style w:type="paragraph" w:styleId="HTMLAddress">
    <w:name w:val="HTML Address"/>
    <w:basedOn w:val="LO-normal"/>
    <w:link w:val="HTMLAddressChar"/>
    <w:uiPriority w:val="99"/>
    <w:unhideWhenUsed/>
    <w:qFormat/>
    <w:rsid w:val="00896D00"/>
    <w:rPr>
      <w:i/>
      <w:iCs/>
    </w:rPr>
  </w:style>
  <w:style w:type="paragraph" w:styleId="Header">
    <w:name w:val="header"/>
    <w:basedOn w:val="LO-normal"/>
    <w:link w:val="HeaderChar"/>
    <w:uiPriority w:val="99"/>
    <w:unhideWhenUsed/>
    <w:rsid w:val="00896D00"/>
    <w:pPr>
      <w:tabs>
        <w:tab w:val="center" w:pos="4513"/>
        <w:tab w:val="right" w:pos="9026"/>
      </w:tabs>
    </w:pPr>
  </w:style>
  <w:style w:type="paragraph" w:styleId="E-mailSignature">
    <w:name w:val="E-mail Signature"/>
    <w:basedOn w:val="LO-normal"/>
    <w:uiPriority w:val="99"/>
    <w:unhideWhenUsed/>
    <w:qFormat/>
    <w:rsid w:val="00896D00"/>
  </w:style>
  <w:style w:type="paragraph" w:styleId="Date">
    <w:name w:val="Date"/>
    <w:basedOn w:val="LO-normal"/>
    <w:next w:val="Normal"/>
    <w:link w:val="DateChar"/>
    <w:uiPriority w:val="99"/>
    <w:unhideWhenUsed/>
    <w:qFormat/>
    <w:rsid w:val="00896D00"/>
  </w:style>
  <w:style w:type="paragraph" w:styleId="Closing">
    <w:name w:val="Closing"/>
    <w:basedOn w:val="LO-normal"/>
    <w:link w:val="ClosingChar"/>
    <w:uiPriority w:val="99"/>
    <w:unhideWhenUsed/>
    <w:qFormat/>
    <w:rsid w:val="00896D00"/>
    <w:pPr>
      <w:ind w:left="4320"/>
    </w:pPr>
  </w:style>
  <w:style w:type="paragraph" w:styleId="IntenseQuote">
    <w:name w:val="Intense Quote"/>
    <w:basedOn w:val="LO-normal"/>
    <w:next w:val="Normal"/>
    <w:link w:val="IntenseQuoteChar"/>
    <w:uiPriority w:val="30"/>
    <w:qFormat/>
    <w:rsid w:val="00896D00"/>
    <w:pPr>
      <w:pBdr>
        <w:top w:val="single" w:sz="4" w:space="10" w:color="000000"/>
        <w:bottom w:val="single" w:sz="4" w:space="10" w:color="000000"/>
      </w:pBdr>
      <w:spacing w:before="360" w:after="360"/>
      <w:ind w:left="864" w:right="864"/>
      <w:jc w:val="center"/>
    </w:pPr>
    <w:rPr>
      <w:i/>
      <w:iCs/>
      <w:color w:val="000000" w:themeColor="accent1"/>
    </w:rPr>
  </w:style>
  <w:style w:type="paragraph" w:styleId="Quote">
    <w:name w:val="Quote"/>
    <w:basedOn w:val="LO-normal"/>
    <w:next w:val="Normal"/>
    <w:link w:val="QuoteChar"/>
    <w:uiPriority w:val="29"/>
    <w:qFormat/>
    <w:rsid w:val="00896D00"/>
    <w:pPr>
      <w:spacing w:before="200" w:after="160"/>
      <w:ind w:left="864" w:right="864"/>
      <w:jc w:val="center"/>
    </w:pPr>
    <w:rPr>
      <w:i/>
      <w:iCs/>
      <w:color w:val="404040" w:themeColor="text1" w:themeTint="BF"/>
    </w:rPr>
  </w:style>
  <w:style w:type="paragraph" w:styleId="Bibliography">
    <w:name w:val="Bibliography"/>
    <w:basedOn w:val="LO-normal"/>
    <w:next w:val="Normal"/>
    <w:uiPriority w:val="37"/>
    <w:unhideWhenUsed/>
    <w:qFormat/>
    <w:rsid w:val="00DF18BC"/>
  </w:style>
  <w:style w:type="paragraph" w:customStyle="1" w:styleId="Abstrak">
    <w:name w:val="Abstrak"/>
    <w:basedOn w:val="LO-normal"/>
    <w:next w:val="Normal"/>
    <w:qFormat/>
    <w:rsid w:val="00D51EDC"/>
    <w:rPr>
      <w:i/>
      <w:sz w:val="22"/>
      <w:lang w:val="en-US"/>
    </w:rPr>
  </w:style>
  <w:style w:type="paragraph" w:customStyle="1" w:styleId="Abstract">
    <w:name w:val="Abstract"/>
    <w:basedOn w:val="LO-normal"/>
    <w:next w:val="Normal"/>
    <w:qFormat/>
    <w:rsid w:val="00E55130"/>
    <w:rPr>
      <w:sz w:val="22"/>
    </w:rPr>
  </w:style>
  <w:style w:type="paragraph" w:customStyle="1" w:styleId="ReportContent">
    <w:name w:val="Report Content"/>
    <w:basedOn w:val="LO-normal"/>
    <w:next w:val="Normal"/>
    <w:qFormat/>
    <w:rsid w:val="004E347A"/>
    <w:pPr>
      <w:ind w:firstLine="720"/>
    </w:pPr>
  </w:style>
  <w:style w:type="paragraph" w:styleId="Footer">
    <w:name w:val="footer"/>
    <w:basedOn w:val="LO-normal"/>
    <w:link w:val="FooterChar"/>
    <w:uiPriority w:val="99"/>
    <w:unhideWhenUsed/>
    <w:rsid w:val="00226B5C"/>
    <w:pPr>
      <w:tabs>
        <w:tab w:val="center" w:pos="4513"/>
        <w:tab w:val="right" w:pos="9026"/>
      </w:tabs>
    </w:pPr>
  </w:style>
  <w:style w:type="paragraph" w:styleId="TOC3">
    <w:name w:val="toc 3"/>
    <w:basedOn w:val="LO-normal"/>
    <w:next w:val="Normal"/>
    <w:autoRedefine/>
    <w:uiPriority w:val="39"/>
    <w:unhideWhenUsed/>
    <w:rsid w:val="00213FBC"/>
    <w:pPr>
      <w:spacing w:after="100"/>
      <w:ind w:left="480"/>
    </w:pPr>
  </w:style>
  <w:style w:type="paragraph" w:customStyle="1" w:styleId="Figure">
    <w:name w:val="Figure"/>
    <w:basedOn w:val="LO-normal"/>
    <w:next w:val="Normal"/>
    <w:qFormat/>
    <w:rsid w:val="001F436E"/>
    <w:pPr>
      <w:jc w:val="center"/>
    </w:pPr>
  </w:style>
  <w:style w:type="paragraph" w:styleId="TableofFigures">
    <w:name w:val="table of figures"/>
    <w:basedOn w:val="LO-normal"/>
    <w:next w:val="Normal"/>
    <w:uiPriority w:val="99"/>
    <w:unhideWhenUsed/>
    <w:qFormat/>
    <w:rsid w:val="00383A77"/>
  </w:style>
  <w:style w:type="paragraph" w:styleId="TOC4">
    <w:name w:val="toc 4"/>
    <w:basedOn w:val="LO-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LO-normal"/>
    <w:next w:val="Normal"/>
    <w:qFormat/>
    <w:rsid w:val="00A749AB"/>
    <w:rPr>
      <w:sz w:val="20"/>
    </w:rPr>
  </w:style>
  <w:style w:type="paragraph" w:customStyle="1" w:styleId="TableHeader">
    <w:name w:val="Table Header"/>
    <w:basedOn w:val="LO-normal"/>
    <w:next w:val="Normal"/>
    <w:qFormat/>
    <w:rsid w:val="00A749AB"/>
    <w:pPr>
      <w:jc w:val="center"/>
    </w:pPr>
    <w:rPr>
      <w:b/>
      <w:sz w:val="22"/>
    </w:rPr>
  </w:style>
  <w:style w:type="paragraph" w:styleId="CommentText">
    <w:name w:val="annotation text"/>
    <w:basedOn w:val="LO-normal"/>
    <w:link w:val="CommentTextChar"/>
    <w:uiPriority w:val="99"/>
    <w:semiHidden/>
    <w:unhideWhenUsed/>
    <w:qFormat/>
    <w:rsid w:val="00863929"/>
    <w:rPr>
      <w:sz w:val="20"/>
      <w:szCs w:val="20"/>
    </w:rPr>
  </w:style>
  <w:style w:type="paragraph" w:styleId="CommentSubject">
    <w:name w:val="annotation subject"/>
    <w:basedOn w:val="CommentText"/>
    <w:link w:val="CommentSubjectChar"/>
    <w:uiPriority w:val="99"/>
    <w:semiHidden/>
    <w:unhideWhenUsed/>
    <w:qFormat/>
    <w:rsid w:val="00863929"/>
    <w:rPr>
      <w:b/>
      <w:bCs/>
    </w:rPr>
  </w:style>
  <w:style w:type="paragraph" w:styleId="BalloonText">
    <w:name w:val="Balloon Text"/>
    <w:basedOn w:val="LO-normal"/>
    <w:link w:val="BalloonTextChar"/>
    <w:uiPriority w:val="99"/>
    <w:semiHidden/>
    <w:unhideWhenUsed/>
    <w:qFormat/>
    <w:rsid w:val="00863929"/>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customStyle="1" w:styleId="Gambar">
    <w:name w:val="Gambar"/>
    <w:basedOn w:val="Caption"/>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
    <w:name w:val="Illustration"/>
    <w:basedOn w:val="Caption"/>
    <w:qFormat/>
  </w:style>
  <w:style w:type="table" w:styleId="TableGrid">
    <w:name w:val="Table Grid"/>
    <w:basedOn w:val="TableNormal"/>
    <w:uiPriority w:val="39"/>
    <w:rsid w:val="00913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A10D1A"/>
    <w:rPr>
      <w:color w:val="0563C1" w:themeColor="hyperlink"/>
      <w:u w:val="single"/>
    </w:rPr>
  </w:style>
  <w:style w:type="character" w:styleId="UnresolvedMention">
    <w:name w:val="Unresolved Mention"/>
    <w:basedOn w:val="DefaultParagraphFont"/>
    <w:uiPriority w:val="99"/>
    <w:semiHidden/>
    <w:unhideWhenUsed/>
    <w:rsid w:val="00A10D1A"/>
    <w:rPr>
      <w:color w:val="605E5C"/>
      <w:shd w:val="clear" w:color="auto" w:fill="E1DFDD"/>
    </w:rPr>
  </w:style>
  <w:style w:type="character" w:styleId="FollowedHyperlink">
    <w:name w:val="FollowedHyperlink"/>
    <w:basedOn w:val="DefaultParagraphFont"/>
    <w:uiPriority w:val="99"/>
    <w:semiHidden/>
    <w:unhideWhenUsed/>
    <w:rsid w:val="00F64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lackrockDigital/startbootstrap-freelancer" TargetMode="External"/><Relationship Id="rId18" Type="http://schemas.openxmlformats.org/officeDocument/2006/relationships/footer" Target="footer3.xml"/><Relationship Id="rId26" Type="http://schemas.openxmlformats.org/officeDocument/2006/relationships/hyperlink" Target="https://doi.org/10.7717/peerj.4568"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arxiv.org/pdf/1803.09820.pdf" TargetMode="External"/><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O1B1tKhw9jaXNDCpb38kBfmFWsA==">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19</Pages>
  <Words>3167</Words>
  <Characters>18053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master-lenovo</dc:creator>
  <dc:description/>
  <cp:lastModifiedBy>1772023</cp:lastModifiedBy>
  <cp:revision>27</cp:revision>
  <dcterms:created xsi:type="dcterms:W3CDTF">2019-12-06T07:49:00Z</dcterms:created>
  <dcterms:modified xsi:type="dcterms:W3CDTF">2020-05-07T11:59:00Z</dcterms:modified>
  <dc:language>en-GB</dc:language>
</cp:coreProperties>
</file>