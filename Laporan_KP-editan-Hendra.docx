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0"/>
        <w:contextualSpacing/>
        <w:rPr/>
      </w:pPr>
      <w:r>
        <w:rPr/>
        <w:t>KLASIFIKASI PENYAKIT MALARIA BERDASARKAN CITRA SEL DARAH MENGGUNAKAN RESNET34</w:t>
      </w:r>
    </w:p>
    <w:p>
      <w:pPr>
        <w:pStyle w:val="Normal"/>
        <w:rPr/>
      </w:pPr>
      <w:r>
        <w:rPr/>
      </w:r>
    </w:p>
    <w:p>
      <w:pPr>
        <w:pStyle w:val="Normal"/>
        <w:jc w:val="center"/>
        <w:rPr/>
      </w:pPr>
      <w:r>
        <w:rPr>
          <w:sz w:val="28"/>
          <w:szCs w:val="28"/>
        </w:rPr>
        <w:t>KERJA PRAKTEK</w:t>
      </w:r>
    </w:p>
    <w:p>
      <w:pPr>
        <w:pStyle w:val="Normal"/>
        <w:rPr/>
      </w:pPr>
      <w:r>
        <w:rPr/>
      </w:r>
    </w:p>
    <w:p>
      <w:pPr>
        <w:pStyle w:val="Normal"/>
        <w:rPr/>
      </w:pPr>
      <w:r>
        <w:rPr/>
      </w:r>
    </w:p>
    <w:p>
      <w:pPr>
        <w:pStyle w:val="Normal"/>
        <w:jc w:val="center"/>
        <w:rPr>
          <w:b w:val="false"/>
          <w:b w:val="false"/>
          <w:bCs w:val="false"/>
        </w:rPr>
      </w:pPr>
      <w:r>
        <w:rPr>
          <w:b w:val="false"/>
          <w:bCs w:val="false"/>
          <w:sz w:val="28"/>
          <w:szCs w:val="28"/>
        </w:rPr>
        <w:t>Diajukan untuk Memenuhi Persyaratan Akademik dalam</w:t>
      </w:r>
    </w:p>
    <w:p>
      <w:pPr>
        <w:pStyle w:val="Normal"/>
        <w:jc w:val="center"/>
        <w:rPr>
          <w:b w:val="false"/>
          <w:b w:val="false"/>
          <w:bCs w:val="false"/>
        </w:rPr>
      </w:pPr>
      <w:r>
        <w:rPr>
          <w:b w:val="false"/>
          <w:bCs w:val="false"/>
          <w:sz w:val="28"/>
          <w:szCs w:val="28"/>
        </w:rPr>
        <w:t>Menyelesaikan Pendidikan pada Program Studi</w:t>
      </w:r>
    </w:p>
    <w:p>
      <w:pPr>
        <w:pStyle w:val="Normal"/>
        <w:jc w:val="center"/>
        <w:rPr>
          <w:b w:val="false"/>
          <w:b w:val="false"/>
          <w:bCs w:val="false"/>
        </w:rPr>
      </w:pPr>
      <w:r>
        <w:rPr>
          <w:b w:val="false"/>
          <w:bCs w:val="false"/>
          <w:sz w:val="28"/>
          <w:szCs w:val="28"/>
        </w:rPr>
        <w:t xml:space="preserve">S1 </w:t>
      </w:r>
      <w:r>
        <w:rPr>
          <w:rFonts w:eastAsia="Times New Roman" w:cs="Times New Roman"/>
          <w:b w:val="false"/>
          <w:bCs w:val="false"/>
          <w:sz w:val="28"/>
          <w:szCs w:val="28"/>
        </w:rPr>
        <w:t xml:space="preserve">Teknik Informatika </w:t>
      </w:r>
      <w:r>
        <w:rPr>
          <w:b w:val="false"/>
          <w:bCs w:val="false"/>
          <w:sz w:val="28"/>
          <w:szCs w:val="28"/>
        </w:rPr>
        <w:t>Universitas Kristen Maranatha</w:t>
      </w:r>
    </w:p>
    <w:p>
      <w:pPr>
        <w:pStyle w:val="Normal"/>
        <w:rPr>
          <w:b w:val="false"/>
          <w:b w:val="false"/>
          <w:bCs w:val="false"/>
        </w:rPr>
      </w:pPr>
      <w:r>
        <w:rPr>
          <w:b w:val="false"/>
          <w:bCs w:val="false"/>
        </w:rPr>
      </w:r>
    </w:p>
    <w:p>
      <w:pPr>
        <w:pStyle w:val="Normal"/>
        <w:jc w:val="center"/>
        <w:rPr>
          <w:b w:val="false"/>
          <w:b w:val="false"/>
          <w:bCs w:val="false"/>
        </w:rPr>
      </w:pPr>
      <w:r>
        <w:rPr>
          <w:b w:val="false"/>
          <w:bCs w:val="false"/>
          <w:sz w:val="28"/>
          <w:szCs w:val="28"/>
        </w:rPr>
        <w:t>Oleh</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Stefanus Hermawan</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1772023</w:t>
      </w:r>
    </w:p>
    <w:p>
      <w:pPr>
        <w:pStyle w:val="Normal"/>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r>
    </w:p>
    <w:p>
      <w:pPr>
        <w:pStyle w:val="Normal"/>
        <w:jc w:val="center"/>
        <w:rPr/>
      </w:pPr>
      <w:r>
        <w:rPr/>
        <w:drawing>
          <wp:inline distT="0" distB="0" distL="0" distR="0">
            <wp:extent cx="2124075" cy="2160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pPr>
      <w:r>
        <w:rPr/>
      </w:r>
    </w:p>
    <w:p>
      <w:pPr>
        <w:pStyle w:val="Normal"/>
        <w:jc w:val="center"/>
        <w:rPr/>
      </w:pPr>
      <w:r>
        <w:rPr>
          <w:b/>
          <w:sz w:val="28"/>
          <w:szCs w:val="28"/>
        </w:rPr>
        <w:t xml:space="preserve">PROGRAM STUDI S1 </w:t>
      </w:r>
      <w:r>
        <w:rPr>
          <w:rFonts w:eastAsia="Times New Roman" w:cs="Times New Roman"/>
          <w:b/>
          <w:sz w:val="28"/>
          <w:szCs w:val="28"/>
        </w:rPr>
        <w:t>TEKNIK INFORMATIKA</w:t>
      </w:r>
    </w:p>
    <w:p>
      <w:pPr>
        <w:pStyle w:val="Normal"/>
        <w:jc w:val="center"/>
        <w:rPr/>
      </w:pPr>
      <w:r>
        <w:rPr>
          <w:b/>
          <w:sz w:val="28"/>
          <w:szCs w:val="28"/>
        </w:rPr>
        <w:t>FAKULTAS TEKNOLOGI INFORMASI</w:t>
      </w:r>
    </w:p>
    <w:p>
      <w:pPr>
        <w:pStyle w:val="Normal"/>
        <w:jc w:val="center"/>
        <w:rPr/>
      </w:pPr>
      <w:r>
        <w:rPr>
          <w:b/>
          <w:sz w:val="28"/>
          <w:szCs w:val="28"/>
        </w:rPr>
        <w:t>UNIVERSITAS KRISTEN MARANATHA</w:t>
      </w:r>
    </w:p>
    <w:p>
      <w:pPr>
        <w:pStyle w:val="Normal"/>
        <w:jc w:val="center"/>
        <w:rPr/>
      </w:pPr>
      <w:r>
        <w:rPr>
          <w:b/>
          <w:sz w:val="28"/>
          <w:szCs w:val="28"/>
        </w:rPr>
        <w:t>BANDUNG</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pPr>
      <w:r>
        <w:rPr>
          <w:b/>
          <w:sz w:val="28"/>
          <w:szCs w:val="28"/>
        </w:rPr>
        <w:t>2020</w:t>
      </w:r>
    </w:p>
    <w:p>
      <w:pPr>
        <w:pStyle w:val="Heading1"/>
        <w:rPr/>
      </w:pPr>
      <w:bookmarkStart w:id="0" w:name="__RefHeading___Toc1623_3588087348"/>
      <w:bookmarkStart w:id="1" w:name="_heading=h.3dy6vkm"/>
      <w:bookmarkEnd w:id="0"/>
      <w:bookmarkEnd w:id="1"/>
      <w:r>
        <w:rPr/>
        <w:t>DAFTAR ISI</w:t>
      </w:r>
    </w:p>
    <w:p>
      <w:pPr>
        <w:pStyle w:val="Normal"/>
        <w:rPr/>
      </w:pPr>
      <w:r>
        <w:rPr/>
      </w:r>
    </w:p>
    <w:p>
      <w:pPr>
        <w:pStyle w:val="Contents1"/>
        <w:tabs>
          <w:tab w:val="right" w:pos="79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623_3588087348">
        <w:r>
          <w:rPr>
            <w:webHidden/>
            <w:rStyle w:val="IndexLink"/>
            <w:vanish w:val="false"/>
          </w:rPr>
          <w:t>DAFTAR ISI</w:t>
          <w:tab/>
          <w:t>2</w:t>
        </w:r>
      </w:hyperlink>
    </w:p>
    <w:p>
      <w:pPr>
        <w:pStyle w:val="Contents1"/>
        <w:tabs>
          <w:tab w:val="right" w:pos="7937" w:leader="dot"/>
        </w:tabs>
        <w:rPr/>
      </w:pPr>
      <w:hyperlink w:anchor="__RefHeading___Toc1635_3588087348">
        <w:r>
          <w:rPr>
            <w:webHidden/>
            <w:rStyle w:val="IndexLink"/>
            <w:vanish w:val="false"/>
          </w:rPr>
          <w:t>BAB 1  PENDAHULUAN</w:t>
          <w:tab/>
          <w:t>4</w:t>
        </w:r>
      </w:hyperlink>
    </w:p>
    <w:p>
      <w:pPr>
        <w:pStyle w:val="Contents2"/>
        <w:tabs>
          <w:tab w:val="right" w:pos="7937" w:leader="dot"/>
        </w:tabs>
        <w:rPr/>
      </w:pPr>
      <w:hyperlink w:anchor="__RefHeading___Toc1637_3588087348">
        <w:r>
          <w:rPr>
            <w:webHidden/>
            <w:rStyle w:val="IndexLink"/>
            <w:vanish w:val="false"/>
          </w:rPr>
          <w:t>1.1 Latar Belakang</w:t>
          <w:tab/>
          <w:t>4</w:t>
        </w:r>
      </w:hyperlink>
    </w:p>
    <w:p>
      <w:pPr>
        <w:pStyle w:val="Contents2"/>
        <w:tabs>
          <w:tab w:val="right" w:pos="7937" w:leader="dot"/>
        </w:tabs>
        <w:rPr/>
      </w:pPr>
      <w:hyperlink w:anchor="__RefHeading___Toc1639_3588087348">
        <w:r>
          <w:rPr>
            <w:webHidden/>
            <w:rStyle w:val="IndexLink"/>
            <w:vanish w:val="false"/>
          </w:rPr>
          <w:t>1.2 Rumusan Masalah</w:t>
          <w:tab/>
          <w:t>5</w:t>
        </w:r>
      </w:hyperlink>
    </w:p>
    <w:p>
      <w:pPr>
        <w:pStyle w:val="Contents2"/>
        <w:tabs>
          <w:tab w:val="right" w:pos="7937" w:leader="dot"/>
        </w:tabs>
        <w:rPr/>
      </w:pPr>
      <w:hyperlink w:anchor="__RefHeading___Toc1641_3588087348">
        <w:r>
          <w:rPr>
            <w:webHidden/>
            <w:rStyle w:val="IndexLink"/>
            <w:vanish w:val="false"/>
          </w:rPr>
          <w:t>1.3 Tujuan Pembahasan</w:t>
          <w:tab/>
          <w:t>5</w:t>
        </w:r>
      </w:hyperlink>
    </w:p>
    <w:p>
      <w:pPr>
        <w:pStyle w:val="Contents2"/>
        <w:tabs>
          <w:tab w:val="right" w:pos="7937" w:leader="dot"/>
        </w:tabs>
        <w:rPr/>
      </w:pPr>
      <w:hyperlink w:anchor="__RefHeading___Toc1643_3588087348">
        <w:r>
          <w:rPr>
            <w:webHidden/>
            <w:rStyle w:val="IndexLink"/>
            <w:vanish w:val="false"/>
          </w:rPr>
          <w:t>1.4 Ruang Lingkup</w:t>
          <w:tab/>
          <w:t>5</w:t>
        </w:r>
      </w:hyperlink>
    </w:p>
    <w:p>
      <w:pPr>
        <w:pStyle w:val="Contents2"/>
        <w:tabs>
          <w:tab w:val="right" w:pos="7937" w:leader="dot"/>
        </w:tabs>
        <w:rPr/>
      </w:pPr>
      <w:hyperlink w:anchor="__RefHeading___Toc1645_3588087348">
        <w:r>
          <w:rPr>
            <w:webHidden/>
            <w:rStyle w:val="IndexLink"/>
            <w:vanish w:val="false"/>
          </w:rPr>
          <w:t>1.5 Sumber Data</w:t>
          <w:tab/>
          <w:t>5</w:t>
        </w:r>
      </w:hyperlink>
    </w:p>
    <w:p>
      <w:pPr>
        <w:pStyle w:val="Contents2"/>
        <w:tabs>
          <w:tab w:val="right" w:pos="7937" w:leader="dot"/>
        </w:tabs>
        <w:rPr/>
      </w:pPr>
      <w:hyperlink w:anchor="__RefHeading___Toc1647_3588087348">
        <w:r>
          <w:rPr>
            <w:webHidden/>
            <w:rStyle w:val="IndexLink"/>
            <w:vanish w:val="false"/>
          </w:rPr>
          <w:t>1.6 Sistematika Penyajian</w:t>
          <w:tab/>
          <w:t>6</w:t>
        </w:r>
      </w:hyperlink>
    </w:p>
    <w:p>
      <w:pPr>
        <w:pStyle w:val="Contents1"/>
        <w:tabs>
          <w:tab w:val="right" w:pos="7937" w:leader="dot"/>
        </w:tabs>
        <w:rPr/>
      </w:pPr>
      <w:hyperlink w:anchor="__RefHeading___Toc1649_3588087348">
        <w:r>
          <w:rPr>
            <w:webHidden/>
            <w:rStyle w:val="IndexLink"/>
            <w:vanish w:val="false"/>
          </w:rPr>
          <w:t>BAB 2  KAJIAN TEORI</w:t>
          <w:tab/>
          <w:t>7</w:t>
        </w:r>
      </w:hyperlink>
    </w:p>
    <w:p>
      <w:pPr>
        <w:pStyle w:val="Contents2"/>
        <w:tabs>
          <w:tab w:val="right" w:pos="7937" w:leader="dot"/>
        </w:tabs>
        <w:rPr/>
      </w:pPr>
      <w:hyperlink w:anchor="__RefHeading___Toc1651_3588087348">
        <w:r>
          <w:rPr>
            <w:webHidden/>
            <w:rStyle w:val="IndexLink"/>
            <w:vanish w:val="false"/>
          </w:rPr>
          <w:t xml:space="preserve">2.1 </w:t>
        </w:r>
        <w:r>
          <w:rPr>
            <w:rStyle w:val="IndexLink"/>
            <w:i/>
          </w:rPr>
          <w:t>Residual Neural Networks</w:t>
          <w:tab/>
          <w:t>7</w:t>
        </w:r>
      </w:hyperlink>
    </w:p>
    <w:p>
      <w:pPr>
        <w:pStyle w:val="Contents2"/>
        <w:tabs>
          <w:tab w:val="right" w:pos="7937" w:leader="dot"/>
        </w:tabs>
        <w:rPr/>
      </w:pPr>
      <w:hyperlink w:anchor="__RefHeading___Toc1653_3588087348">
        <w:r>
          <w:rPr>
            <w:webHidden/>
            <w:rStyle w:val="IndexLink"/>
            <w:vanish w:val="false"/>
          </w:rPr>
          <w:t xml:space="preserve">2.2 </w:t>
        </w:r>
        <w:r>
          <w:rPr>
            <w:rStyle w:val="IndexLink"/>
            <w:i/>
            <w:iCs/>
          </w:rPr>
          <w:t>Learning Rate Finder</w:t>
        </w:r>
        <w:r>
          <w:rPr>
            <w:rStyle w:val="IndexLink"/>
          </w:rPr>
          <w:tab/>
          <w:t>7</w:t>
        </w:r>
      </w:hyperlink>
    </w:p>
    <w:p>
      <w:pPr>
        <w:pStyle w:val="Contents2"/>
        <w:tabs>
          <w:tab w:val="right" w:pos="7937" w:leader="dot"/>
        </w:tabs>
        <w:rPr/>
      </w:pPr>
      <w:hyperlink w:anchor="__RefHeading___Toc1661_3588087348">
        <w:r>
          <w:rPr>
            <w:webHidden/>
            <w:rStyle w:val="IndexLink"/>
            <w:vanish w:val="false"/>
          </w:rPr>
          <w:t xml:space="preserve">2.3 </w:t>
        </w:r>
        <w:r>
          <w:rPr>
            <w:rStyle w:val="IndexLink"/>
            <w:i/>
            <w:iCs/>
          </w:rPr>
          <w:t>FastAi</w:t>
        </w:r>
        <w:r>
          <w:rPr>
            <w:rStyle w:val="IndexLink"/>
          </w:rPr>
          <w:tab/>
          <w:t>8</w:t>
        </w:r>
      </w:hyperlink>
    </w:p>
    <w:p>
      <w:pPr>
        <w:pStyle w:val="Contents2"/>
        <w:tabs>
          <w:tab w:val="right" w:pos="7937" w:leader="dot"/>
        </w:tabs>
        <w:rPr/>
      </w:pPr>
      <w:hyperlink w:anchor="__RefHeading___Toc1663_3588087348">
        <w:r>
          <w:rPr>
            <w:webHidden/>
            <w:rStyle w:val="IndexLink"/>
            <w:vanish w:val="false"/>
          </w:rPr>
          <w:t xml:space="preserve">2.4 </w:t>
        </w:r>
        <w:r>
          <w:rPr>
            <w:rStyle w:val="IndexLink"/>
            <w:i/>
            <w:iCs/>
          </w:rPr>
          <w:t>Flask</w:t>
        </w:r>
        <w:r>
          <w:rPr>
            <w:rStyle w:val="IndexLink"/>
          </w:rPr>
          <w:tab/>
          <w:t>8</w:t>
        </w:r>
      </w:hyperlink>
    </w:p>
    <w:p>
      <w:pPr>
        <w:pStyle w:val="Contents2"/>
        <w:tabs>
          <w:tab w:val="right" w:pos="7937" w:leader="dot"/>
        </w:tabs>
        <w:rPr/>
      </w:pPr>
      <w:hyperlink w:anchor="__RefHeading___Toc1968_3588087348">
        <w:r>
          <w:rPr>
            <w:webHidden/>
            <w:rStyle w:val="IndexLink"/>
            <w:vanish w:val="false"/>
          </w:rPr>
          <w:t>2.5 Dataset</w:t>
          <w:tab/>
          <w:t>9</w:t>
        </w:r>
      </w:hyperlink>
    </w:p>
    <w:p>
      <w:pPr>
        <w:pStyle w:val="Contents1"/>
        <w:tabs>
          <w:tab w:val="right" w:pos="7937" w:leader="dot"/>
        </w:tabs>
        <w:rPr/>
      </w:pPr>
      <w:hyperlink w:anchor="__RefHeading___Toc1665_3588087348">
        <w:r>
          <w:rPr>
            <w:webHidden/>
            <w:rStyle w:val="IndexLink"/>
            <w:vanish w:val="false"/>
          </w:rPr>
          <w:t>BAB 3  ANALISIS DAN RANCANGAN SISTEM</w:t>
          <w:tab/>
          <w:t>10</w:t>
        </w:r>
      </w:hyperlink>
    </w:p>
    <w:p>
      <w:pPr>
        <w:pStyle w:val="Contents2"/>
        <w:tabs>
          <w:tab w:val="right" w:pos="7937" w:leader="dot"/>
        </w:tabs>
        <w:rPr/>
      </w:pPr>
      <w:hyperlink w:anchor="__RefHeading___Toc808_496259480">
        <w:r>
          <w:rPr>
            <w:webHidden/>
            <w:rStyle w:val="IndexLink"/>
            <w:vanish w:val="false"/>
          </w:rPr>
          <w:t>3.1 Data Preprocessing</w:t>
          <w:tab/>
          <w:t>10</w:t>
        </w:r>
      </w:hyperlink>
    </w:p>
    <w:p>
      <w:pPr>
        <w:pStyle w:val="Contents2"/>
        <w:tabs>
          <w:tab w:val="right" w:pos="7937" w:leader="dot"/>
        </w:tabs>
        <w:rPr/>
      </w:pPr>
      <w:hyperlink w:anchor="__RefHeading___Toc1669_35880873481111111">
        <w:r>
          <w:rPr>
            <w:webHidden/>
            <w:rStyle w:val="IndexLink"/>
            <w:vanish w:val="false"/>
          </w:rPr>
          <w:t>3.2 Desain Website</w:t>
          <w:tab/>
          <w:t>10</w:t>
        </w:r>
      </w:hyperlink>
    </w:p>
    <w:p>
      <w:pPr>
        <w:pStyle w:val="Contents2"/>
        <w:tabs>
          <w:tab w:val="right" w:pos="7937" w:leader="dot"/>
        </w:tabs>
        <w:rPr/>
      </w:pPr>
      <w:hyperlink w:anchor="__RefHeading___Toc810_496259480">
        <w:r>
          <w:rPr>
            <w:webHidden/>
            <w:rStyle w:val="IndexLink"/>
            <w:vanish w:val="false"/>
          </w:rPr>
          <w:t>3.3 Subbab 3</w:t>
          <w:tab/>
          <w:t>10</w:t>
        </w:r>
      </w:hyperlink>
    </w:p>
    <w:p>
      <w:pPr>
        <w:pStyle w:val="Contents1"/>
        <w:tabs>
          <w:tab w:val="right" w:pos="7937" w:leader="dot"/>
        </w:tabs>
        <w:rPr/>
      </w:pPr>
      <w:hyperlink w:anchor="__RefHeading___Toc1673_3588087348">
        <w:r>
          <w:rPr>
            <w:webHidden/>
            <w:rStyle w:val="IndexLink"/>
            <w:vanish w:val="false"/>
          </w:rPr>
          <w:t>BAB 4  IMPLEMENTASI</w:t>
          <w:tab/>
          <w:t>11</w:t>
        </w:r>
      </w:hyperlink>
    </w:p>
    <w:p>
      <w:pPr>
        <w:pStyle w:val="Contents2"/>
        <w:tabs>
          <w:tab w:val="right" w:pos="7937" w:leader="dot"/>
        </w:tabs>
        <w:rPr/>
      </w:pPr>
      <w:hyperlink w:anchor="__RefHeading___Toc1675_3588087348">
        <w:r>
          <w:rPr>
            <w:webHidden/>
            <w:rStyle w:val="IndexLink"/>
            <w:vanish w:val="false"/>
          </w:rPr>
          <w:t>4.1 Sub Topik Bab 4</w:t>
          <w:tab/>
          <w:t>11</w:t>
        </w:r>
      </w:hyperlink>
    </w:p>
    <w:p>
      <w:pPr>
        <w:pStyle w:val="Contents2"/>
        <w:tabs>
          <w:tab w:val="right" w:pos="7937" w:leader="dot"/>
        </w:tabs>
        <w:rPr/>
      </w:pPr>
      <w:hyperlink w:anchor="__RefHeading___Toc1677_3588087348">
        <w:r>
          <w:rPr>
            <w:webHidden/>
            <w:rStyle w:val="IndexLink"/>
            <w:vanish w:val="false"/>
          </w:rPr>
          <w:t>4.2 Sub Topik Bab 4</w:t>
          <w:tab/>
          <w:t>11</w:t>
        </w:r>
      </w:hyperlink>
    </w:p>
    <w:p>
      <w:pPr>
        <w:pStyle w:val="Contents2"/>
        <w:tabs>
          <w:tab w:val="right" w:pos="7937" w:leader="dot"/>
        </w:tabs>
        <w:rPr/>
      </w:pPr>
      <w:hyperlink w:anchor="__RefHeading___Toc1679_3588087348">
        <w:r>
          <w:rPr>
            <w:webHidden/>
            <w:rStyle w:val="IndexLink"/>
            <w:vanish w:val="false"/>
          </w:rPr>
          <w:t>4.3 Sub Topik Bab 4</w:t>
          <w:tab/>
          <w:t>11</w:t>
        </w:r>
      </w:hyperlink>
    </w:p>
    <w:p>
      <w:pPr>
        <w:pStyle w:val="Contents1"/>
        <w:tabs>
          <w:tab w:val="right" w:pos="7937" w:leader="dot"/>
        </w:tabs>
        <w:rPr/>
      </w:pPr>
      <w:hyperlink w:anchor="__RefHeading___Toc1681_3588087348">
        <w:r>
          <w:rPr>
            <w:webHidden/>
            <w:rStyle w:val="IndexLink"/>
            <w:vanish w:val="false"/>
          </w:rPr>
          <w:t>BAB 5  PENGUJIAN</w:t>
          <w:tab/>
          <w:t>12</w:t>
        </w:r>
      </w:hyperlink>
    </w:p>
    <w:p>
      <w:pPr>
        <w:pStyle w:val="Contents2"/>
        <w:tabs>
          <w:tab w:val="right" w:pos="7937" w:leader="dot"/>
        </w:tabs>
        <w:rPr/>
      </w:pPr>
      <w:hyperlink w:anchor="__RefHeading___Toc1683_3588087348">
        <w:r>
          <w:rPr>
            <w:webHidden/>
            <w:rStyle w:val="IndexLink"/>
            <w:vanish w:val="false"/>
          </w:rPr>
          <w:t>5.1 Sub Topik Bab 5</w:t>
          <w:tab/>
          <w:t>12</w:t>
        </w:r>
      </w:hyperlink>
    </w:p>
    <w:p>
      <w:pPr>
        <w:pStyle w:val="Contents2"/>
        <w:tabs>
          <w:tab w:val="right" w:pos="7937" w:leader="dot"/>
        </w:tabs>
        <w:rPr/>
      </w:pPr>
      <w:hyperlink w:anchor="__RefHeading___Toc1685_3588087348">
        <w:r>
          <w:rPr>
            <w:webHidden/>
            <w:rStyle w:val="IndexLink"/>
            <w:vanish w:val="false"/>
          </w:rPr>
          <w:t xml:space="preserve">5.2 Pengujian </w:t>
        </w:r>
        <w:r>
          <w:rPr>
            <w:rStyle w:val="IndexLink"/>
            <w:i/>
          </w:rPr>
          <w:t>Black Box</w:t>
        </w:r>
        <w:r>
          <w:rPr>
            <w:rStyle w:val="IndexLink"/>
          </w:rPr>
          <w:tab/>
          <w:t>12</w:t>
        </w:r>
      </w:hyperlink>
    </w:p>
    <w:p>
      <w:pPr>
        <w:pStyle w:val="Contents2"/>
        <w:tabs>
          <w:tab w:val="right" w:pos="7937" w:leader="dot"/>
        </w:tabs>
        <w:rPr/>
      </w:pPr>
      <w:hyperlink w:anchor="__RefHeading___Toc1687_3588087348">
        <w:r>
          <w:rPr>
            <w:webHidden/>
            <w:rStyle w:val="IndexLink"/>
            <w:vanish w:val="false"/>
          </w:rPr>
          <w:t xml:space="preserve">5.3 Pengujian </w:t>
        </w:r>
        <w:r>
          <w:rPr>
            <w:rStyle w:val="IndexLink"/>
            <w:i/>
          </w:rPr>
          <w:t>White</w:t>
        </w:r>
        <w:r>
          <w:rPr>
            <w:rStyle w:val="IndexLink"/>
          </w:rPr>
          <w:t xml:space="preserve"> </w:t>
        </w:r>
        <w:r>
          <w:rPr>
            <w:rStyle w:val="IndexLink"/>
            <w:i/>
          </w:rPr>
          <w:t>Box</w:t>
        </w:r>
        <w:r>
          <w:rPr>
            <w:rStyle w:val="IndexLink"/>
          </w:rPr>
          <w:tab/>
          <w:t>12</w:t>
        </w:r>
      </w:hyperlink>
    </w:p>
    <w:p>
      <w:pPr>
        <w:pStyle w:val="Contents2"/>
        <w:tabs>
          <w:tab w:val="right" w:pos="7937" w:leader="dot"/>
        </w:tabs>
        <w:rPr/>
      </w:pPr>
      <w:hyperlink w:anchor="__RefHeading___Toc1689_3588087348">
        <w:r>
          <w:rPr>
            <w:webHidden/>
            <w:rStyle w:val="IndexLink"/>
            <w:vanish w:val="false"/>
          </w:rPr>
          <w:t xml:space="preserve">5.4 </w:t>
        </w:r>
        <w:r>
          <w:rPr>
            <w:rStyle w:val="IndexLink"/>
            <w:i/>
          </w:rPr>
          <w:t>User</w:t>
        </w:r>
        <w:r>
          <w:rPr>
            <w:rStyle w:val="IndexLink"/>
          </w:rPr>
          <w:t xml:space="preserve"> </w:t>
        </w:r>
        <w:r>
          <w:rPr>
            <w:rStyle w:val="IndexLink"/>
            <w:i/>
          </w:rPr>
          <w:t>Acceptance</w:t>
        </w:r>
        <w:r>
          <w:rPr>
            <w:rStyle w:val="IndexLink"/>
          </w:rPr>
          <w:t xml:space="preserve"> </w:t>
        </w:r>
        <w:r>
          <w:rPr>
            <w:rStyle w:val="IndexLink"/>
            <w:i/>
          </w:rPr>
          <w:t>Test</w:t>
        </w:r>
        <w:r>
          <w:rPr>
            <w:rStyle w:val="IndexLink"/>
          </w:rPr>
          <w:tab/>
          <w:t>12</w:t>
        </w:r>
      </w:hyperlink>
    </w:p>
    <w:p>
      <w:pPr>
        <w:pStyle w:val="Contents2"/>
        <w:tabs>
          <w:tab w:val="right" w:pos="7937" w:leader="dot"/>
        </w:tabs>
        <w:rPr/>
      </w:pPr>
      <w:hyperlink w:anchor="__RefHeading___Toc812_496259480">
        <w:r>
          <w:rPr>
            <w:webHidden/>
            <w:rStyle w:val="IndexLink"/>
            <w:vanish w:val="false"/>
          </w:rPr>
          <w:t xml:space="preserve">5.5 </w:t>
        </w:r>
        <w:r>
          <w:rPr>
            <w:rStyle w:val="IndexLink"/>
            <w:i/>
          </w:rPr>
          <w:t>Benchmarking</w:t>
        </w:r>
        <w:r>
          <w:rPr>
            <w:rStyle w:val="IndexLink"/>
          </w:rPr>
          <w:tab/>
          <w:t>12</w:t>
        </w:r>
      </w:hyperlink>
    </w:p>
    <w:p>
      <w:pPr>
        <w:pStyle w:val="Contents1"/>
        <w:tabs>
          <w:tab w:val="right" w:pos="7937" w:leader="dot"/>
        </w:tabs>
        <w:rPr/>
      </w:pPr>
      <w:hyperlink w:anchor="__RefHeading___Toc1693_3588087348">
        <w:r>
          <w:rPr>
            <w:webHidden/>
            <w:rStyle w:val="IndexLink"/>
            <w:vanish w:val="false"/>
          </w:rPr>
          <w:t>BAB 6  SIMPULAN DAN SARAN</w:t>
          <w:tab/>
          <w:t>13</w:t>
        </w:r>
      </w:hyperlink>
    </w:p>
    <w:p>
      <w:pPr>
        <w:pStyle w:val="Contents2"/>
        <w:tabs>
          <w:tab w:val="right" w:pos="7937" w:leader="dot"/>
        </w:tabs>
        <w:rPr/>
      </w:pPr>
      <w:hyperlink w:anchor="__RefHeading___Toc1695_3588087348">
        <w:r>
          <w:rPr>
            <w:webHidden/>
            <w:rStyle w:val="IndexLink"/>
            <w:vanish w:val="false"/>
          </w:rPr>
          <w:t>6.1 Simpulan</w:t>
          <w:tab/>
          <w:t>13</w:t>
        </w:r>
      </w:hyperlink>
    </w:p>
    <w:p>
      <w:pPr>
        <w:pStyle w:val="Contents2"/>
        <w:tabs>
          <w:tab w:val="right" w:pos="7937" w:leader="dot"/>
        </w:tabs>
        <w:rPr/>
      </w:pPr>
      <w:hyperlink w:anchor="__RefHeading___Toc1697_3588087348">
        <w:r>
          <w:rPr>
            <w:webHidden/>
            <w:rStyle w:val="IndexLink"/>
            <w:vanish w:val="false"/>
          </w:rPr>
          <w:t>6.2 Saran</w:t>
          <w:tab/>
          <w:t>13</w:t>
        </w:r>
      </w:hyperlink>
    </w:p>
    <w:p>
      <w:pPr>
        <w:pStyle w:val="Contents1"/>
        <w:tabs>
          <w:tab w:val="right" w:pos="7937" w:leader="dot"/>
        </w:tabs>
        <w:rPr/>
      </w:pPr>
      <w:hyperlink w:anchor="__RefHeading___Toc1699_3588087348">
        <w:r>
          <w:rPr>
            <w:webHidden/>
            <w:rStyle w:val="IndexLink"/>
            <w:vanish w:val="false"/>
          </w:rPr>
          <w:t>DAFTAR PUSTAKA</w:t>
          <w:tab/>
          <w:t>14</w:t>
        </w:r>
      </w:hyperlink>
    </w:p>
    <w:p>
      <w:pPr>
        <w:pStyle w:val="Normal"/>
        <w:rPr/>
      </w:pPr>
      <w:r>
        <w:rPr/>
        <w:br/>
      </w:r>
      <w:r>
        <w:rPr/>
        <w:fldChar w:fldCharType="end"/>
      </w:r>
    </w:p>
    <w:sdt>
      <w:sdtPr>
        <w:docPartObj>
          <w:docPartGallery w:val="Table of Contents"/>
          <w:docPartUnique w:val="true"/>
        </w:docPartObj>
      </w:sdtPr>
      <w:sdtContent>
        <w:p>
          <w:pPr>
            <w:pStyle w:val="Normal"/>
            <w:keepNext w:val="false"/>
            <w:keepLines w:val="false"/>
            <w:widowControl/>
            <w:shd w:val="clear" w:fill="auto"/>
            <w:tabs>
              <w:tab w:val="right" w:pos="7927" w:leader="none"/>
            </w:tabs>
            <w:spacing w:lineRule="auto" w:line="360" w:before="0" w:after="0"/>
            <w:ind w:left="0" w:right="0" w:hanging="0"/>
            <w:jc w:val="both"/>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fldChar w:fldCharType="separate"/>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1.1 L</w:t>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earning Rate</w:t>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8</w:t>
          </w:r>
        </w:p>
        <w:p>
          <w:pPr>
            <w:pStyle w:val="Normal"/>
            <w:keepNext w:val="false"/>
            <w:keepLines w:val="false"/>
            <w:widowControl/>
            <w:shd w:val="clear" w:fill="auto"/>
            <w:tabs>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vanish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vanish w:val="false"/>
              <w:color w:val="000000"/>
              <w:position w:val="0"/>
              <w:sz w:val="24"/>
              <w:sz w:val="24"/>
              <w:szCs w:val="24"/>
              <w:u w:val="none"/>
              <w:vertAlign w:val="baseline"/>
            </w:rPr>
          </w:r>
          <w:r>
            <w:rPr>
              <w:smallCaps w:val="false"/>
              <w:caps w:val="false"/>
              <w:dstrike w:val="false"/>
              <w:strike w:val="false"/>
              <w:vertAlign w:val="baseline"/>
              <w:position w:val="0"/>
              <w:sz w:val="24"/>
              <w:sz w:val="24"/>
              <w:i w:val="false"/>
              <w:u w:val="none"/>
              <w:b w:val="false"/>
              <w:szCs w:val="24"/>
              <w:vanish w:val="false"/>
              <w:rFonts w:eastAsia="Times New Roman" w:cs="Times New Roman"/>
            </w:rPr>
            <w:fldChar w:fldCharType="end"/>
          </w:r>
        </w:p>
        <w:p>
          <w:pPr>
            <w:pStyle w:val="Heading1"/>
            <w:keepLines/>
            <w:numPr>
              <w:ilvl w:val="0"/>
              <w:numId w:val="0"/>
            </w:numPr>
            <w:ind w:left="0" w:hanging="0"/>
            <w:jc w:val="center"/>
            <w:outlineLvl w:val="0"/>
            <w:rPr/>
          </w:pPr>
          <w:r>
            <w:rPr/>
          </w:r>
          <w:r>
            <w:br w:type="page"/>
          </w:r>
        </w:p>
        <w:p>
          <w:pPr>
            <w:pStyle w:val="Normal"/>
            <w:numPr>
              <w:ilvl w:val="0"/>
              <w:numId w:val="0"/>
            </w:numPr>
            <w:ind w:left="0" w:hanging="0"/>
            <w:jc w:val="center"/>
            <w:outlineLvl w:val="0"/>
            <w:rPr/>
          </w:pPr>
          <w:r>
            <w:rPr/>
          </w:r>
        </w:p>
        <w:p>
          <w:pPr>
            <w:pStyle w:val="Heading1"/>
            <w:numPr>
              <w:ilvl w:val="0"/>
              <w:numId w:val="4"/>
            </w:numPr>
            <w:ind w:left="0" w:hanging="0"/>
            <w:rPr/>
          </w:pPr>
          <w:bookmarkStart w:id="2" w:name="__RefHeading___Toc1635_3588087348"/>
          <w:bookmarkEnd w:id="2"/>
          <w:r>
            <w:rPr/>
            <w:br/>
            <w:t>PENDAHULUAN</w:t>
          </w:r>
        </w:p>
        <w:p>
          <w:pPr>
            <w:pStyle w:val="Normal"/>
            <w:rPr/>
          </w:pPr>
          <w:r>
            <w:rPr/>
          </w:r>
        </w:p>
        <w:p>
          <w:pPr>
            <w:pStyle w:val="Heading2"/>
            <w:numPr>
              <w:ilvl w:val="1"/>
              <w:numId w:val="4"/>
            </w:numPr>
            <w:ind w:left="0" w:hanging="0"/>
            <w:rPr/>
          </w:pPr>
          <w:bookmarkStart w:id="3" w:name="__RefHeading___Toc1637_3588087348"/>
          <w:bookmarkStart w:id="4" w:name="_heading=h.lnxbz9"/>
          <w:bookmarkEnd w:id="3"/>
          <w:bookmarkEnd w:id="4"/>
          <w:r>
            <w:rPr/>
            <w:t xml:space="preserve">Latar Belakang </w:t>
          </w:r>
        </w:p>
        <w:p>
          <w:pPr>
            <w:pStyle w:val="Normal"/>
            <w:ind w:left="0" w:hanging="0"/>
            <w:rPr/>
          </w:pPr>
          <w:r>
            <w:rPr/>
          </w:r>
        </w:p>
        <w:p>
          <w:pPr>
            <w:pStyle w:val="Normal"/>
            <w:rPr/>
          </w:pPr>
          <w:r>
            <w:rPr/>
            <w:tab/>
          </w:r>
          <w:r>
            <w:rPr>
              <w:b w:val="false"/>
              <w:bCs w:val="false"/>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b w:val="false"/>
              <w:bCs w:val="false"/>
            </w:rPr>
            <w:t>1</w:t>
          </w:r>
          <w:r>
            <w:rPr>
              <w:b w:val="false"/>
              <w:bCs w:val="false"/>
              <w:color w:val="000000"/>
            </w:rPr>
            <w:t>].</w:t>
          </w:r>
        </w:p>
        <w:p>
          <w:pPr>
            <w:pStyle w:val="Normal"/>
            <w:rPr>
              <w:rFonts w:ascii="Times New Roman" w:hAnsi="Times New Roman"/>
              <w:b w:val="false"/>
              <w:b w:val="false"/>
              <w:bCs w:val="false"/>
            </w:rPr>
          </w:pPr>
          <w:r>
            <w:rPr>
              <w:b w:val="false"/>
              <w:bCs w:val="false"/>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b w:val="false"/>
              <w:bCs w:val="false"/>
            </w:rPr>
            <w:t>2</w:t>
          </w:r>
          <w:r>
            <w:rPr>
              <w:b w:val="false"/>
              <w:bCs w:val="false"/>
              <w:color w:val="000000"/>
            </w:rPr>
            <w:t>].</w:t>
          </w:r>
        </w:p>
        <w:p>
          <w:pPr>
            <w:pStyle w:val="Normal"/>
            <w:rPr>
              <w:rFonts w:ascii="Times New Roman" w:hAnsi="Times New Roman"/>
              <w:b w:val="false"/>
              <w:b w:val="false"/>
              <w:bCs w:val="false"/>
            </w:rPr>
          </w:pPr>
          <w:r>
            <w:rPr>
              <w:b w:val="false"/>
              <w:bCs w:val="false"/>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rFonts w:ascii="Times New Roman" w:hAnsi="Times New Roman"/>
              <w:b w:val="false"/>
              <w:b w:val="false"/>
              <w:bCs w:val="false"/>
            </w:rPr>
          </w:pPr>
          <w:r>
            <w:rPr>
              <w:b w:val="false"/>
              <w:bCs w:val="false"/>
            </w:rPr>
            <w:t>Citra s</w:t>
          </w:r>
          <w:r>
            <w:rPr>
              <w:b w:val="false"/>
              <w:bCs w:val="false"/>
              <w:color w:val="000000"/>
            </w:rPr>
            <w:t>el darah merah di</w:t>
          </w:r>
          <w:r>
            <w:rPr>
              <w:b w:val="false"/>
              <w:bCs w:val="false"/>
            </w:rPr>
            <w:t>peroleh melalui penangkapan citra menggunakan kamera ponsel cerdas berbasis Android yang dilengkapi dengan optik mikroskop medan terang (</w:t>
          </w:r>
          <w:r>
            <w:rPr>
              <w:b w:val="false"/>
              <w:bCs w:val="false"/>
              <w:i/>
            </w:rPr>
            <w:t>bright-field microscopy</w:t>
          </w:r>
          <w:r>
            <w:rPr>
              <w:b w:val="false"/>
              <w:bCs w:val="false"/>
            </w:rPr>
            <w:t>) [3].</w:t>
          </w:r>
        </w:p>
        <w:p>
          <w:pPr>
            <w:pStyle w:val="Normal"/>
            <w:rPr>
              <w:rFonts w:ascii="Times New Roman" w:hAnsi="Times New Roman"/>
              <w:b w:val="false"/>
              <w:b w:val="false"/>
              <w:bCs w:val="false"/>
            </w:rPr>
          </w:pPr>
          <w:r>
            <w:rPr>
              <w:b w:val="false"/>
              <w:bCs w:val="false"/>
              <w:color w:val="000000"/>
            </w:rPr>
            <w:tab/>
            <w:t xml:space="preserve">Maka dari itu dalam kerja praktek ini akan dibahas bagaimana cara mendeteksi penyakit malaria menggunakan Convolutional Neural Networks dari citra digital sel darah serta mengembangkan </w:t>
          </w:r>
          <w:r>
            <w:rPr>
              <w:b w:val="false"/>
              <w:bCs w:val="false"/>
              <w:i/>
              <w:color w:val="000000"/>
            </w:rPr>
            <w:t>website</w:t>
          </w:r>
          <w:r>
            <w:rPr>
              <w:b w:val="false"/>
              <w:bCs w:val="false"/>
              <w:color w:val="000000"/>
            </w:rPr>
            <w:t xml:space="preserve"> sebagai tampilan antarmuka untuk mempermudah </w:t>
          </w:r>
          <w:r>
            <w:rPr>
              <w:b w:val="false"/>
              <w:bCs w:val="false"/>
            </w:rPr>
            <w:t>penggunaan</w:t>
          </w:r>
          <w:r>
            <w:rPr>
              <w:b w:val="false"/>
              <w:bCs w:val="false"/>
              <w:color w:val="000000"/>
            </w:rPr>
            <w:t xml:space="preserve"> bagi pengguna. </w:t>
          </w:r>
        </w:p>
        <w:p>
          <w:pPr>
            <w:pStyle w:val="Normal"/>
            <w:rPr>
              <w:b w:val="false"/>
              <w:b w:val="false"/>
              <w:bCs w:val="false"/>
            </w:rPr>
          </w:pPr>
          <w:r>
            <w:rPr>
              <w:b w:val="false"/>
              <w:bCs w:val="false"/>
              <w:color w:val="000000"/>
            </w:rPr>
            <w:tab/>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w:br w:type="page"/>
          </w:r>
        </w:p>
        <w:p>
          <w:pPr>
            <w:pStyle w:val="Normal"/>
            <w:rPr/>
          </w:pPr>
          <w:r>
            <w:rPr/>
          </w:r>
        </w:p>
        <w:p>
          <w:pPr>
            <w:pStyle w:val="Heading2"/>
            <w:numPr>
              <w:ilvl w:val="1"/>
              <w:numId w:val="4"/>
            </w:numPr>
            <w:ind w:left="0" w:hanging="0"/>
            <w:rPr/>
          </w:pPr>
          <w:bookmarkStart w:id="5" w:name="__RefHeading___Toc1639_3588087348"/>
          <w:bookmarkStart w:id="6" w:name="_heading=h.35nkun2"/>
          <w:bookmarkEnd w:id="5"/>
          <w:bookmarkEnd w:id="6"/>
          <w:r>
            <w:rPr/>
            <w:t>Rumusan Masalah</w:t>
          </w:r>
        </w:p>
        <w:p>
          <w:pPr>
            <w:pStyle w:val="Normal"/>
            <w:keepNext w:val="false"/>
            <w:keepLines w:val="false"/>
            <w:widowControl/>
            <w:shd w:val="clear" w:fill="auto"/>
            <w:spacing w:lineRule="auto" w:line="360" w:before="0" w:after="0"/>
            <w:ind w:left="0" w:right="0" w:firstLine="720"/>
            <w:jc w:val="both"/>
            <w:rPr>
              <w:rFonts w:ascii="Times New Roman" w:hAnsi="Times New Roman"/>
              <w:b w:val="false"/>
              <w:b w:val="false"/>
              <w:bCs w:val="false"/>
            </w:rPr>
          </w:pPr>
          <w:r>
            <w:rPr>
              <w:b w:val="false"/>
              <w:bCs w:val="false"/>
            </w:rPr>
            <w:t>Berdasarkan latar belakang masalah di atas, rumusan masalah yang dapat dirumuskan adalah:</w:t>
          </w:r>
          <w:bookmarkStart w:id="7" w:name="bookmark=id.3dy6vkm"/>
          <w:bookmarkEnd w:id="7"/>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model </w:t>
          </w:r>
          <w:r>
            <w:rPr>
              <w:b w:val="false"/>
              <w:bCs w:val="false"/>
              <w:i/>
              <w:color w:val="000000"/>
            </w:rPr>
            <w:t>Convolutional Neural Networks</w:t>
          </w:r>
          <w:r>
            <w:rPr>
              <w:b w:val="false"/>
              <w:bCs w:val="false"/>
              <w:color w:val="000000"/>
            </w:rPr>
            <w:t xml:space="preserve"> untuk mendeteksi malaria?</w:t>
          </w:r>
          <w:bookmarkStart w:id="8" w:name="bookmark=id.1t3h5sf"/>
          <w:bookmarkEnd w:id="8"/>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mengembangkan </w:t>
          </w:r>
          <w:r>
            <w:rPr>
              <w:b w:val="false"/>
              <w:bCs w:val="false"/>
              <w:i/>
              <w:color w:val="000000"/>
            </w:rPr>
            <w:t>website</w:t>
          </w:r>
          <w:r>
            <w:rPr>
              <w:b w:val="false"/>
              <w:bCs w:val="false"/>
              <w:color w:val="000000"/>
            </w:rPr>
            <w:t xml:space="preserve"> sebagai tampilan antarmuka pengguna untuk model </w:t>
          </w:r>
          <w:r>
            <w:rPr>
              <w:b w:val="false"/>
              <w:bCs w:val="false"/>
              <w:i/>
              <w:color w:val="000000"/>
            </w:rPr>
            <w:t>Convolutional Neural Networks</w:t>
          </w:r>
          <w:r>
            <w:rPr>
              <w:b w:val="false"/>
              <w:bCs w:val="false"/>
              <w:color w:val="000000"/>
            </w:rPr>
            <w:t>?</w:t>
          </w:r>
          <w:bookmarkStart w:id="9" w:name="bookmark=id.4d34og8"/>
          <w:bookmarkEnd w:id="9"/>
        </w:p>
        <w:p>
          <w:pPr>
            <w:pStyle w:val="Normal"/>
            <w:keepNext w:val="false"/>
            <w:keepLines w:val="false"/>
            <w:widowControl/>
            <w:numPr>
              <w:ilvl w:val="0"/>
              <w:numId w:val="2"/>
            </w:numPr>
            <w:shd w:val="clear" w:fill="auto"/>
            <w:spacing w:lineRule="auto" w:line="360" w:before="0" w:after="0"/>
            <w:ind w:left="360" w:hanging="36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Bagaimana cara mengukur kinerja model dalam mendeteksi malaria?</w:t>
          </w:r>
        </w:p>
        <w:p>
          <w:pPr>
            <w:pStyle w:val="Normal"/>
            <w:rPr/>
          </w:pPr>
          <w:r>
            <w:rPr/>
          </w:r>
        </w:p>
        <w:p>
          <w:pPr>
            <w:pStyle w:val="Heading2"/>
            <w:numPr>
              <w:ilvl w:val="1"/>
              <w:numId w:val="4"/>
            </w:numPr>
            <w:ind w:left="0" w:hanging="0"/>
            <w:rPr/>
          </w:pPr>
          <w:bookmarkStart w:id="10" w:name="__RefHeading___Toc1641_3588087348"/>
          <w:bookmarkStart w:id="11" w:name="_heading=h.1ksv4uv"/>
          <w:bookmarkEnd w:id="10"/>
          <w:bookmarkEnd w:id="11"/>
          <w:r>
            <w:rPr/>
            <w:t>Tujuan Pembahasan</w:t>
          </w:r>
        </w:p>
        <w:p>
          <w:pPr>
            <w:pStyle w:val="Normal"/>
            <w:rPr/>
          </w:pPr>
          <w:r>
            <w:rPr>
              <w:color w:val="000000"/>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Adapun tujuan pembahasan dari Kerja Praktek ini adalah :</w:t>
          </w:r>
          <w:bookmarkStart w:id="12" w:name="bookmark=id.3rdcrjn"/>
          <w:bookmarkEnd w:id="12"/>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ResNet34 untuk membangun model Convolutional Neural Networks untuk mendeteksi malaria</w:t>
          </w:r>
          <w:bookmarkStart w:id="13" w:name="bookmark=id.26in1rg"/>
          <w:bookmarkEnd w:id="13"/>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tampilan antarmuka pengguna untuk model ResNet34</w:t>
          </w:r>
          <w:bookmarkStart w:id="14" w:name="bookmark=id.lnxbz9"/>
          <w:bookmarkEnd w:id="14"/>
        </w:p>
        <w:p>
          <w:pPr>
            <w:pStyle w:val="Normal"/>
            <w:keepNext w:val="false"/>
            <w:keepLines w:val="false"/>
            <w:widowControl/>
            <w:numPr>
              <w:ilvl w:val="0"/>
              <w:numId w:val="3"/>
            </w:numPr>
            <w:shd w:val="clear" w:fill="auto"/>
            <w:spacing w:lineRule="auto" w:line="360" w:before="0" w:after="0"/>
            <w:ind w:left="3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Melaksanakan penilaian kinerja terhadap model dengan sekumpulan data citra sel darah</w:t>
          </w:r>
        </w:p>
        <w:p>
          <w:pPr>
            <w:pStyle w:val="Normal"/>
            <w:keepNext w:val="false"/>
            <w:keepLines w:val="false"/>
            <w:widowControl/>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15" w:name="__RefHeading___Toc1643_3588087348"/>
          <w:bookmarkStart w:id="16" w:name="_heading=h.44sinio"/>
          <w:bookmarkEnd w:id="15"/>
          <w:bookmarkEnd w:id="16"/>
          <w:r>
            <w:rPr/>
            <w:t>Ruang Lingkup</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Ruang lingkup yang akan dibahas dalam laporan Kerja Praktek ini adalah :</w:t>
          </w:r>
          <w:bookmarkStart w:id="17" w:name="bookmark=id.44sinio"/>
          <w:bookmarkEnd w:id="17"/>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model ResNet34 yang disediakan FastAi untuk melatih model</w:t>
          </w:r>
          <w:bookmarkStart w:id="18" w:name="bookmark=id.2jxsxqh"/>
          <w:bookmarkEnd w:id="18"/>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antarmuka untuk pengguna</w:t>
          </w:r>
          <w:bookmarkStart w:id="19" w:name="bookmark=id.z337ya"/>
          <w:bookmarkEnd w:id="19"/>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Data untuk melatih dan mengukur kinerja model adalah citra sel darah yang diambil dari website U.S National Library of Medicine.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20" w:name="__RefHeading___Toc1645_3588087348"/>
          <w:bookmarkStart w:id="21" w:name="_heading=h.2jxsxqh"/>
          <w:bookmarkEnd w:id="20"/>
          <w:bookmarkEnd w:id="21"/>
          <w:r>
            <w:rPr/>
            <w:t>Sumber Data</w:t>
          </w:r>
        </w:p>
        <w:p>
          <w:pPr>
            <w:pStyle w:val="Normal"/>
            <w:keepNext w:val="false"/>
            <w:keepLines w:val="false"/>
            <w:widowControl/>
            <w:shd w:val="clear" w:fill="auto"/>
            <w:spacing w:lineRule="auto" w:line="302" w:before="0" w:after="240"/>
            <w:ind w:left="0" w:right="0" w:firstLine="72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Dataset yang digunakan untuk melatih dan mengukur kinerja model adalah sekumpulan citra yang telah dikumpulkan dan telah diberi label oleh </w:t>
          </w:r>
          <w:bookmarkStart w:id="22" w:name="__DdeLink__891_210510260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U.S National Library of Medicine [</w:t>
          </w:r>
          <w:r>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bookmarkEnd w:id="22"/>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360" w:before="0" w:after="12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4"/>
            </w:numPr>
            <w:ind w:left="0" w:hanging="0"/>
            <w:rPr/>
          </w:pPr>
          <w:bookmarkStart w:id="23" w:name="__RefHeading___Toc1647_3588087348"/>
          <w:bookmarkStart w:id="24" w:name="_heading=h.z337ya"/>
          <w:bookmarkEnd w:id="23"/>
          <w:bookmarkEnd w:id="24"/>
          <w:r>
            <w:rPr/>
            <w:t>Sistematika Penyajian</w:t>
          </w:r>
        </w:p>
        <w:p>
          <w:pPr>
            <w:sectPr>
              <w:headerReference w:type="default" r:id="rId3"/>
              <w:footerReference w:type="default" r:id="rId4"/>
              <w:type w:val="nextPage"/>
              <w:pgSz w:w="11906" w:h="16838"/>
              <w:pgMar w:left="2268" w:right="1701" w:header="720" w:top="1701" w:footer="720" w:bottom="1701" w:gutter="0"/>
              <w:pgNumType w:fmt="decimal"/>
              <w:formProt w:val="false"/>
              <w:textDirection w:val="lrTb"/>
              <w:docGrid w:type="default" w:linePitch="100" w:charSpace="0"/>
            </w:sectPr>
            <w:pStyle w:val="Normal"/>
            <w:ind w:firstLine="7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Heading1"/>
            <w:numPr>
              <w:ilvl w:val="0"/>
              <w:numId w:val="4"/>
            </w:numPr>
            <w:ind w:left="0" w:hanging="0"/>
            <w:rPr/>
          </w:pPr>
          <w:bookmarkStart w:id="25" w:name="__RefHeading___Toc1649_3588087348"/>
          <w:bookmarkStart w:id="26" w:name="_heading=h.3j2qqm3"/>
          <w:bookmarkEnd w:id="25"/>
          <w:bookmarkEnd w:id="26"/>
          <w:r>
            <w:rPr/>
            <w:br/>
            <w:t>KAJIAN TEORI</w:t>
          </w:r>
        </w:p>
        <w:p>
          <w:pPr>
            <w:pStyle w:val="Normal"/>
            <w:rPr/>
          </w:pPr>
          <w:r>
            <w:rPr/>
          </w:r>
        </w:p>
        <w:p>
          <w:pPr>
            <w:pStyle w:val="Heading2"/>
            <w:numPr>
              <w:ilvl w:val="1"/>
              <w:numId w:val="4"/>
            </w:numPr>
            <w:rPr/>
          </w:pPr>
          <w:bookmarkStart w:id="27" w:name="__RefHeading___Toc1651_3588087348"/>
          <w:bookmarkEnd w:id="27"/>
          <w:r>
            <w:rPr>
              <w:i/>
            </w:rPr>
            <w:t xml:space="preserve">Residual Neural Networks </w:t>
          </w:r>
        </w:p>
        <w:p>
          <w:pPr>
            <w:pStyle w:val="Normal"/>
            <w:ind w:firstLine="720"/>
            <w:rPr/>
          </w:pPr>
          <w:r>
            <w:rPr>
              <w:b w:val="false"/>
              <w:bCs w:val="false"/>
            </w:rPr>
            <w:t xml:space="preserve"> </w:t>
          </w:r>
          <w:r>
            <w:rPr>
              <w:b w:val="false"/>
              <w:bCs w:val="false"/>
            </w:rPr>
            <w:t>C</w:t>
          </w:r>
          <w:r>
            <w:rPr>
              <w:b w:val="false"/>
              <w:bCs w:val="false"/>
              <w:i/>
            </w:rPr>
            <w:t xml:space="preserve">onvolutional Neural Networks (CNN) </w:t>
          </w:r>
          <w:r>
            <w:rPr>
              <w:b w:val="false"/>
              <w:bCs w:val="false"/>
            </w:rPr>
            <w:t>merupakan model yang cocok diterapkan dalam kasus klasifikasi, tetapi arsitektur CNN dengan lapisan (</w:t>
          </w:r>
          <w:r>
            <w:rPr>
              <w:b w:val="false"/>
              <w:bCs w:val="false"/>
              <w:i/>
            </w:rPr>
            <w:t xml:space="preserve">layers) </w:t>
          </w:r>
          <w:r>
            <w:rPr>
              <w:b w:val="false"/>
              <w:bCs w:val="false"/>
            </w:rPr>
            <w:t>yang semakin dalam menyebabkan penurunan kinerja yang cukup signifikan karena akan menyebabkan hilang</w:t>
          </w:r>
          <w:ins w:id="0" w:author="Unknown Author" w:date="2020-04-07T07:49:31Z">
            <w:r>
              <w:rPr>
                <w:b w:val="false"/>
                <w:bCs w:val="false"/>
              </w:rPr>
              <w:t xml:space="preserve"> </w:t>
            </w:r>
          </w:ins>
          <w:ins w:id="1" w:author="Unknown Author" w:date="2020-04-07T07:49:31Z">
            <w:r>
              <w:rPr>
                <w:b w:val="false"/>
                <w:bCs w:val="false"/>
              </w:rPr>
              <w:t xml:space="preserve">atau </w:t>
            </w:r>
          </w:ins>
          <w:del w:id="2" w:author="Unknown Author" w:date="2020-04-07T07:49:31Z">
            <w:r>
              <w:rPr>
                <w:b w:val="false"/>
                <w:bCs w:val="false"/>
              </w:rPr>
              <w:delText>/</w:delText>
            </w:r>
          </w:del>
          <w:r>
            <w:rPr>
              <w:b w:val="false"/>
              <w:bCs w:val="false"/>
            </w:rPr>
            <w:t xml:space="preserve">membesarnya nilai </w:t>
          </w:r>
          <w:r>
            <w:rPr>
              <w:b w:val="false"/>
              <w:bCs w:val="false"/>
              <w:i/>
              <w:iCs/>
              <w:rPrChange w:id="0" w:author="Unknown Author" w:date="2020-04-07T07:49:39Z"/>
            </w:rPr>
            <w:t>gradien</w:t>
          </w:r>
          <w:ins w:id="4" w:author="Unknown Author" w:date="2020-04-07T07:49:37Z">
            <w:r>
              <w:rPr>
                <w:b w:val="false"/>
                <w:bCs w:val="false"/>
                <w:i/>
                <w:iCs/>
              </w:rPr>
              <w:t>t</w:t>
            </w:r>
          </w:ins>
          <w:r>
            <w:rPr>
              <w:b w:val="false"/>
              <w:bCs w:val="false"/>
            </w:rPr>
            <w:t xml:space="preserve"> (</w:t>
          </w:r>
          <w:r>
            <w:rPr>
              <w:b w:val="false"/>
              <w:bCs w:val="false"/>
              <w:i/>
              <w:iCs/>
            </w:rPr>
            <w:t>vanishing gradient</w:t>
          </w:r>
          <w:r>
            <w:rPr>
              <w:b w:val="false"/>
              <w:bCs w:val="false"/>
            </w:rPr>
            <w:t>) [5].</w:t>
          </w:r>
        </w:p>
        <w:p>
          <w:pPr>
            <w:pStyle w:val="Normal"/>
            <w:ind w:left="0" w:hanging="0"/>
            <w:rPr/>
          </w:pPr>
          <w:r>
            <w:rPr>
              <w:b w:val="false"/>
              <w:bCs w:val="false"/>
            </w:rPr>
            <w:tab/>
            <w:t>Untuk mengatasi penurunan kinerja ini, He</w:t>
          </w:r>
          <w:del w:id="5" w:author="Unknown Author" w:date="2020-04-07T07:50:18Z">
            <w:r>
              <w:rPr>
                <w:b w:val="false"/>
                <w:bCs w:val="false"/>
              </w:rPr>
              <w:delText>, dkk</w:delText>
            </w:r>
          </w:del>
          <w:ins w:id="6" w:author="Unknown Author" w:date="2020-04-07T07:53:15Z">
            <w:r>
              <w:rPr>
                <w:b w:val="false"/>
                <w:bCs w:val="false"/>
              </w:rPr>
              <w:t>[Tulis nama lengkap semua penulis]</w:t>
            </w:r>
          </w:ins>
          <w:r>
            <w:rPr>
              <w:b w:val="false"/>
              <w:bCs w:val="false"/>
            </w:rPr>
            <w:t xml:space="preserve"> pada tahun 2015 menemukan solusi untuk mengatasi penurunan kinerja model CNN dengan menerapkan </w:t>
          </w:r>
          <w:r>
            <w:rPr>
              <w:b w:val="false"/>
              <w:bCs w:val="false"/>
              <w:i/>
            </w:rPr>
            <w:t>skip connection/shortcut</w:t>
          </w:r>
          <w:r>
            <w:rPr>
              <w:b w:val="false"/>
              <w:bCs w:val="false"/>
            </w:rPr>
            <w:t xml:space="preserve"> yang kemudian dipublikasikan dengan nama </w:t>
          </w:r>
          <w:r>
            <w:rPr>
              <w:b w:val="false"/>
              <w:bCs w:val="false"/>
              <w:i/>
            </w:rPr>
            <w:t xml:space="preserve">Residual Neural Networks (ResNet) </w:t>
          </w:r>
          <w:r>
            <w:rPr>
              <w:b w:val="false"/>
              <w:bCs w:val="false"/>
            </w:rPr>
            <w:t xml:space="preserve">[5]. </w:t>
          </w:r>
        </w:p>
        <w:p>
          <w:pPr>
            <w:pStyle w:val="Normal"/>
            <w:ind w:firstLine="720"/>
            <w:rPr>
              <w:rFonts w:ascii="Times New Roman" w:hAnsi="Times New Roman"/>
              <w:b w:val="false"/>
              <w:b w:val="false"/>
              <w:bCs w:val="false"/>
            </w:rPr>
          </w:pPr>
          <w:r>
            <w:rPr>
              <w:b w:val="false"/>
              <w:bCs w:val="false"/>
            </w:rPr>
            <w:t>ResNet menjadi pemenang dalam ImageNet Challenge 2015 karena mampu melatih jaringan syaraf sebanyak 152 lapisan dengan baik serta lebih mudah untuk dioptimalkan, dan memperoleh akurasi yang meningkat secara signifikan.</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Dalam kerja praktek ini akan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pre-trained model Residual Neural Networks 34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yang juga disebut ResNet34 yang disediakan oleh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library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FastAi. </w:t>
          </w:r>
        </w:p>
        <w:p>
          <w:pPr>
            <w:pStyle w:val="Normal"/>
            <w:rPr/>
          </w:pPr>
          <w:r>
            <w:rPr/>
          </w:r>
        </w:p>
        <w:p>
          <w:pPr>
            <w:pStyle w:val="Heading2"/>
            <w:numPr>
              <w:ilvl w:val="1"/>
              <w:numId w:val="4"/>
            </w:numPr>
            <w:rPr>
              <w:i/>
              <w:i/>
              <w:iCs/>
            </w:rPr>
          </w:pPr>
          <w:bookmarkStart w:id="28" w:name="__RefHeading___Toc1653_3588087348"/>
          <w:bookmarkEnd w:id="28"/>
          <w:r>
            <w:rPr>
              <w:i/>
              <w:iCs/>
            </w:rPr>
            <w:t>Learning Rate Finder</w:t>
          </w:r>
        </w:p>
        <w:p>
          <w:pPr>
            <w:pStyle w:val="Normal"/>
            <w:rPr/>
          </w:pPr>
          <w:r>
            <w:rPr>
              <w:i/>
            </w:rPr>
            <w:tab/>
          </w:r>
          <w:r>
            <w:rPr>
              <w:b w:val="false"/>
              <w:bCs w:val="false"/>
              <w:i/>
            </w:rPr>
            <w:t>Learning Rate</w:t>
          </w:r>
          <w:r>
            <w:rPr>
              <w:b w:val="false"/>
              <w:bCs w:val="false"/>
            </w:rPr>
            <w:t xml:space="preserve"> merupakan salah satu </w:t>
          </w:r>
          <w:r>
            <w:rPr>
              <w:b w:val="false"/>
              <w:bCs w:val="false"/>
              <w:i/>
            </w:rPr>
            <w:t xml:space="preserve">hyperparameter </w:t>
          </w:r>
          <w:r>
            <w:rPr>
              <w:b w:val="false"/>
              <w:bCs w:val="false"/>
            </w:rPr>
            <w:t xml:space="preserve">yang penting dan perlu ditentukan sebelum dilakukan proses </w:t>
          </w:r>
          <w:r>
            <w:rPr>
              <w:b w:val="false"/>
              <w:bCs w:val="false"/>
              <w:i/>
            </w:rPr>
            <w:t xml:space="preserve">training </w:t>
          </w:r>
          <w:r>
            <w:rPr>
              <w:b w:val="false"/>
              <w:bCs w:val="false"/>
            </w:rPr>
            <w:t xml:space="preserve">pada model karena hal ini akan mempengaruhi performa model secara signifikan ketika dilakukan proses </w:t>
          </w:r>
          <w:r>
            <w:rPr>
              <w:b w:val="false"/>
              <w:bCs w:val="false"/>
              <w:i/>
            </w:rPr>
            <w:t>training. Learning rate</w:t>
          </w:r>
          <w:r>
            <w:rPr>
              <w:b w:val="false"/>
              <w:bCs w:val="false"/>
            </w:rPr>
            <w:t xml:space="preserve"> yang optimal akan menurunkan tingkat </w:t>
          </w:r>
          <w:r>
            <w:rPr>
              <w:b w:val="false"/>
              <w:bCs w:val="false"/>
              <w:i/>
            </w:rPr>
            <w:t xml:space="preserve">loss function </w:t>
          </w:r>
          <w:r>
            <w:rPr>
              <w:b w:val="false"/>
              <w:bCs w:val="false"/>
            </w:rPr>
            <w:t xml:space="preserve">sehingga </w:t>
          </w:r>
          <w:r>
            <w:rPr>
              <w:b w:val="false"/>
              <w:bCs w:val="false"/>
              <w:i/>
              <w:iCs/>
            </w:rPr>
            <w:t>training</w:t>
          </w:r>
          <w:r>
            <w:rPr>
              <w:b w:val="false"/>
              <w:bCs w:val="false"/>
            </w:rPr>
            <w:t xml:space="preserve"> dapat mencapai tingkat akurasi yang optimal. </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Learning rate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yang diatur dengan angka yang sangat kecil, akan memperlambat proses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training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memakan waktu yang lama serta sumber daya komputasi yang besar, sedangkan jika diatur dengan angka yang terlalu besar akan menyebabkan tingkat akurasi yang rendah. </w:t>
          </w:r>
        </w:p>
        <w:p>
          <w:pPr>
            <w:pStyle w:val="Normal"/>
            <w:rPr>
              <w:rFonts w:ascii="Times New Roman" w:hAnsi="Times New Roman"/>
            </w:rPr>
          </w:pPr>
          <w:r>
            <w:rPr/>
          </w:r>
        </w:p>
        <w:p>
          <w:pPr>
            <w:pStyle w:val="Normal"/>
            <w:rPr/>
          </w:pPr>
          <w:r>
            <w:rPr/>
            <mc:AlternateContent>
              <mc:Choice Requires="wps">
                <w:drawing>
                  <wp:inline distT="0" distB="0" distL="0" distR="0">
                    <wp:extent cx="5046345" cy="2296795"/>
                    <wp:effectExtent l="0" t="0" r="0" b="0"/>
                    <wp:docPr id="2" name=""/>
                    <a:graphic xmlns:a="http://schemas.openxmlformats.org/drawingml/2006/main">
                      <a:graphicData uri="http://schemas.microsoft.com/office/word/2010/wordprocessingShape">
                        <wps:wsp>
                          <wps:cNvSpPr/>
                          <wps:spPr>
                            <a:xfrm>
                              <a:off x="0" y="0"/>
                              <a:ext cx="5045760" cy="229608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39995" cy="19183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180.85pt;width:397.25pt;height:180.75pt;mso-position-vertical:top">
                    <w10:wrap type="square"/>
                    <v:fill o:detectmouseclick="t" on="false"/>
                    <v:stroke color="#3465a4" joinstyle="round" endcap="flat"/>
                    <v:textbox>
                      <w:txbxContent>
                        <w:p>
                          <w:pPr>
                            <w:pStyle w:val="Caption"/>
                            <w:spacing w:before="120" w:after="120"/>
                            <w:jc w:val="center"/>
                            <w:rPr/>
                          </w:pPr>
                          <w:r>
                            <w:rPr/>
                            <w:drawing>
                              <wp:inline distT="0" distB="0" distL="0" distR="0">
                                <wp:extent cx="5039995" cy="1918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  [10]</w:t>
                          </w:r>
                        </w:p>
                      </w:txbxContent>
                    </v:textbox>
                  </v:rect>
                </w:pict>
              </mc:Fallback>
            </mc:AlternateContent>
          </w:r>
        </w:p>
        <w:p>
          <w:pPr>
            <w:pStyle w:val="Normal"/>
            <w:rPr/>
          </w:pPr>
          <w:r>
            <w:rPr/>
            <w:tab/>
          </w:r>
          <w:r>
            <w:rPr>
              <w:b w:val="false"/>
              <w:bCs w:val="false"/>
            </w:rPr>
            <w:t xml:space="preserve">Dalam kerja praktek ini akan menggunakan </w:t>
          </w:r>
          <w:r>
            <w:rPr>
              <w:b w:val="false"/>
              <w:bCs w:val="false"/>
              <w:i/>
            </w:rPr>
            <w:t>Cyclical Learning Rates (CLR)</w:t>
          </w:r>
          <w:r>
            <w:rPr>
              <w:b w:val="false"/>
              <w:bCs w:val="false"/>
            </w:rPr>
            <w:t xml:space="preserve"> yang dikembangkan oleh Leslie Smith [7] yang dalam implementasi akan menggunakan fungsi yang telah tersedia dalam </w:t>
          </w:r>
          <w:r>
            <w:rPr>
              <w:b w:val="false"/>
              <w:bCs w:val="false"/>
              <w:i/>
            </w:rPr>
            <w:t xml:space="preserve">library </w:t>
          </w:r>
          <w:r>
            <w:rPr>
              <w:b w:val="false"/>
              <w:bCs w:val="false"/>
            </w:rPr>
            <w:t xml:space="preserve">FastAI. Dalam metode ini, </w:t>
          </w:r>
          <w:r>
            <w:rPr>
              <w:b w:val="false"/>
              <w:bCs w:val="false"/>
              <w:i/>
            </w:rPr>
            <w:t xml:space="preserve">learning rate </w:t>
          </w:r>
          <w:r>
            <w:rPr>
              <w:b w:val="false"/>
              <w:bCs w:val="false"/>
            </w:rPr>
            <w:t>tidak akan ditetapkan secara eksak tetapi akan diperbaharui secara berkala dengan variasi nilai yang telah ditentukan batasan berupa nilai minimum dan maksimumnya.</w:t>
          </w:r>
        </w:p>
        <w:p>
          <w:pPr>
            <w:pStyle w:val="Normal"/>
            <w:rPr>
              <w:rFonts w:ascii="Times New Roman" w:hAnsi="Times New Roman"/>
            </w:rPr>
          </w:pPr>
          <w:r>
            <w:rPr/>
          </w:r>
        </w:p>
        <w:p>
          <w:pPr>
            <w:pStyle w:val="Heading2"/>
            <w:numPr>
              <w:ilvl w:val="1"/>
              <w:numId w:val="4"/>
            </w:numPr>
            <w:ind w:left="0" w:hanging="0"/>
            <w:rPr>
              <w:i/>
              <w:i/>
              <w:iCs/>
            </w:rPr>
          </w:pPr>
          <w:bookmarkStart w:id="29" w:name="__RefHeading___Toc1661_3588087348"/>
          <w:bookmarkEnd w:id="29"/>
          <w:r>
            <w:rPr>
              <w:i/>
              <w:iCs/>
            </w:rPr>
            <w:t>FastAi</w:t>
          </w:r>
        </w:p>
        <w:p>
          <w:pPr>
            <w:pStyle w:val="Normal"/>
            <w:rPr/>
          </w:pPr>
          <w:r>
            <w:rPr/>
            <w:tab/>
          </w:r>
          <w:r>
            <w:rPr>
              <w:b w:val="false"/>
              <w:bCs w:val="false"/>
              <w:sz w:val="24"/>
              <w:szCs w:val="24"/>
            </w:rPr>
            <w:t xml:space="preserve">FastAi adalah </w:t>
          </w:r>
          <w:r>
            <w:rPr>
              <w:b w:val="false"/>
              <w:bCs w:val="false"/>
              <w:i/>
              <w:sz w:val="24"/>
              <w:szCs w:val="24"/>
            </w:rPr>
            <w:t xml:space="preserve">library deep learning </w:t>
          </w:r>
          <w:r>
            <w:rPr>
              <w:b w:val="false"/>
              <w:bCs w:val="false"/>
              <w:sz w:val="24"/>
              <w:szCs w:val="24"/>
            </w:rPr>
            <w:t xml:space="preserve">yang tersedia secara </w:t>
          </w:r>
          <w:r>
            <w:rPr>
              <w:b w:val="false"/>
              <w:bCs w:val="false"/>
              <w:i/>
              <w:sz w:val="24"/>
              <w:szCs w:val="24"/>
            </w:rPr>
            <w:t xml:space="preserve">open source </w:t>
          </w:r>
          <w:r>
            <w:rPr>
              <w:b w:val="false"/>
              <w:bCs w:val="false"/>
              <w:sz w:val="24"/>
              <w:szCs w:val="24"/>
            </w:rPr>
            <w:t>dan dapat diinstall</w:t>
          </w:r>
          <w:r>
            <w:rPr>
              <w:b w:val="false"/>
              <w:bCs w:val="false"/>
              <w:i/>
              <w:sz w:val="24"/>
              <w:szCs w:val="24"/>
            </w:rPr>
            <w:t xml:space="preserve"> </w:t>
          </w:r>
          <w:r>
            <w:rPr>
              <w:b w:val="false"/>
              <w:bCs w:val="false"/>
              <w:sz w:val="24"/>
              <w:szCs w:val="24"/>
            </w:rPr>
            <w:t xml:space="preserve">secara langsung dengan menggunakan </w:t>
          </w:r>
          <w:r>
            <w:rPr>
              <w:b w:val="false"/>
              <w:bCs w:val="false"/>
              <w:i/>
              <w:sz w:val="24"/>
              <w:szCs w:val="24"/>
            </w:rPr>
            <w:t xml:space="preserve">Package Manager </w:t>
          </w:r>
          <w:r>
            <w:rPr>
              <w:b w:val="false"/>
              <w:bCs w:val="false"/>
              <w:sz w:val="24"/>
              <w:szCs w:val="24"/>
            </w:rPr>
            <w:t xml:space="preserve">bahasa pemrograman Python [6]. </w:t>
          </w:r>
          <w:r>
            <w:rPr>
              <w:b w:val="false"/>
              <w:bCs w:val="false"/>
              <w:i/>
              <w:sz w:val="24"/>
              <w:szCs w:val="24"/>
            </w:rPr>
            <w:t xml:space="preserve"> </w:t>
          </w:r>
          <w:r>
            <w:rPr>
              <w:b w:val="false"/>
              <w:bCs w:val="false"/>
              <w:sz w:val="24"/>
              <w:szCs w:val="24"/>
            </w:rPr>
            <w:t xml:space="preserve">FastAi dapat digunakan secara langsung untuk melatih model </w:t>
          </w:r>
          <w:r>
            <w:rPr>
              <w:b w:val="false"/>
              <w:bCs w:val="false"/>
              <w:i/>
              <w:sz w:val="24"/>
              <w:szCs w:val="24"/>
            </w:rPr>
            <w:t>deep learning</w:t>
          </w:r>
          <w:r>
            <w:rPr>
              <w:b w:val="false"/>
              <w:bCs w:val="false"/>
              <w:sz w:val="24"/>
              <w:szCs w:val="24"/>
            </w:rPr>
            <w:t xml:space="preserve"> yang telah disediakan (</w:t>
          </w:r>
          <w:r>
            <w:rPr>
              <w:b w:val="false"/>
              <w:bCs w:val="false"/>
              <w:i/>
              <w:sz w:val="24"/>
              <w:szCs w:val="24"/>
            </w:rPr>
            <w:t>pre-trained)</w:t>
          </w:r>
          <w:r>
            <w:rPr>
              <w:b w:val="false"/>
              <w:bCs w:val="false"/>
              <w:sz w:val="24"/>
              <w:szCs w:val="24"/>
            </w:rPr>
            <w:t xml:space="preserve"> serta memiliki dokumentasi yang mudah untuk dipahami.</w:t>
          </w:r>
        </w:p>
        <w:p>
          <w:pPr>
            <w:pStyle w:val="Normal"/>
            <w:keepNext w:val="false"/>
            <w:keepLines w:val="false"/>
            <w:widowControl/>
            <w:shd w:val="clear" w:fill="auto"/>
            <w:spacing w:lineRule="auto" w:line="360" w:before="0" w:after="0"/>
            <w:ind w:left="0" w:right="0" w:hanging="0"/>
            <w:jc w:val="both"/>
            <w:rPr>
              <w:rFonts w:ascii="Times New Roman" w:hAnsi="Times New Roman"/>
              <w:b w:val="false"/>
              <w:b w:val="false"/>
              <w:bCs w:val="false"/>
              <w:sz w:val="24"/>
              <w:szCs w:val="24"/>
            </w:rPr>
          </w:pPr>
          <w:r>
            <w:rPr>
              <w:rFonts w:eastAsia="Times New Roman" w:cs="Times New Roman"/>
              <w:b w:val="false"/>
              <w:bCs w:val="false"/>
              <w:i/>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rPr>
            <w:t>Dalam kerja praktek ini, FastAi digunakan sebagai library utama untuk mengakses dan melatih pre-trained model ResNet34 untuk klasifikasi penyakit malaria.</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bookmarkStart w:id="30" w:name="__RefHeading___Toc1663_3588087348"/>
          <w:bookmarkEnd w:id="30"/>
          <w:r>
            <w:rPr>
              <w:i/>
              <w:iCs/>
            </w:rPr>
            <w:t>Flask</w:t>
          </w:r>
        </w:p>
        <w:p>
          <w:pPr>
            <w:pStyle w:val="Normal"/>
            <w:ind w:firstLine="720"/>
            <w:rPr>
              <w:rFonts w:ascii="Times New Roman" w:hAnsi="Times New Roman"/>
              <w:b w:val="false"/>
              <w:b w:val="false"/>
              <w:bCs w:val="false"/>
            </w:rPr>
          </w:pPr>
          <w:r>
            <w:rPr>
              <w:b w:val="false"/>
              <w:bCs w:val="false"/>
            </w:rPr>
            <w:t xml:space="preserve">Flask merupakan </w:t>
          </w:r>
          <w:r>
            <w:rPr>
              <w:b w:val="false"/>
              <w:bCs w:val="false"/>
              <w:i/>
            </w:rPr>
            <w:t>micro web</w:t>
          </w:r>
          <w:r>
            <w:rPr>
              <w:b w:val="false"/>
              <w:bCs w:val="false"/>
            </w:rPr>
            <w:t xml:space="preserve"> </w:t>
          </w:r>
          <w:r>
            <w:rPr>
              <w:b w:val="false"/>
              <w:bCs w:val="false"/>
              <w:i/>
            </w:rPr>
            <w:t xml:space="preserve">framework </w:t>
          </w:r>
          <w:r>
            <w:rPr>
              <w:b w:val="false"/>
              <w:bCs w:val="false"/>
            </w:rPr>
            <w:t xml:space="preserve">yang ditulis menggunakan bahasa pemrograman Python. Flask disebut </w:t>
          </w:r>
          <w:r>
            <w:rPr>
              <w:b w:val="false"/>
              <w:bCs w:val="false"/>
              <w:i/>
            </w:rPr>
            <w:t xml:space="preserve">Micro Framework </w:t>
          </w:r>
          <w:r>
            <w:rPr>
              <w:b w:val="false"/>
              <w:bCs w:val="false"/>
            </w:rPr>
            <w:t xml:space="preserve">karena Flask hanya menyediakan fungsi dasar dalam pengembangan web sehingga aplikasi web lebih mudah dikembangkan secara sederhana tetapi fungsionalitas lain juga dapat dikembangkan dan fungsionalitas tersebut dapat ditambahkan sebagai </w:t>
          </w:r>
          <w:r>
            <w:rPr>
              <w:b w:val="false"/>
              <w:bCs w:val="false"/>
              <w:i/>
            </w:rPr>
            <w:t>extension</w:t>
          </w:r>
          <w:r>
            <w:rPr>
              <w:b w:val="false"/>
              <w:bCs w:val="false"/>
            </w:rPr>
            <w:t xml:space="preserve"> sesuai dengan kebutuhan [8]. </w:t>
          </w:r>
        </w:p>
        <w:p>
          <w:pPr>
            <w:pStyle w:val="Normal"/>
            <w:keepNext w:val="false"/>
            <w:keepLines w:val="false"/>
            <w:widowControl/>
            <w:shd w:val="clear" w:fill="auto"/>
            <w:spacing w:lineRule="auto" w:line="360" w:before="0" w:after="0"/>
            <w:ind w:left="0" w:right="0"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micro web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yang ditulis menggunakan bahasa pemrograman Python. Flask disebut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Micro 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extension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dengan kebutuhan [8]. </w:t>
          </w:r>
        </w:p>
        <w:p>
          <w:pPr>
            <w:pStyle w:val="Normal"/>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Heading2"/>
            <w:rPr/>
          </w:pPr>
          <w:r>
            <w:rPr/>
          </w:r>
        </w:p>
        <w:p>
          <w:pPr>
            <w:pStyle w:val="Heading2"/>
            <w:numPr>
              <w:ilvl w:val="1"/>
              <w:numId w:val="4"/>
            </w:numPr>
            <w:rPr/>
          </w:pPr>
          <w:bookmarkStart w:id="31" w:name="__RefHeading___Toc1968_3588087348"/>
          <w:bookmarkEnd w:id="31"/>
          <w:r>
            <w:rPr/>
            <w:t>Dataset</w:t>
          </w:r>
        </w:p>
        <w:p>
          <w:pPr>
            <w:pStyle w:val="Normal"/>
            <w:widowControl/>
            <w:shd w:val="clear" w:fill="auto"/>
            <w:spacing w:lineRule="auto" w:line="360" w:before="0" w:after="0"/>
            <w:jc w:val="both"/>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Dataset citra sel darah merah yang telah dikumpulkan sebanyak 27.558 citra digital yang telah dibagi menjadi 2 label yaitu parasitized dan uninfected dengan jumlah citra sel darah merah yang berimbang.</w:t>
          </w:r>
        </w:p>
        <w:p>
          <w:pPr>
            <w:sectPr>
              <w:headerReference w:type="default" r:id="rId6"/>
              <w:footerReference w:type="default" r:id="rId7"/>
              <w:type w:val="nextPage"/>
              <w:pgSz w:w="11906" w:h="16838"/>
              <w:pgMar w:left="2268" w:right="1701" w:header="720" w:top="1701" w:footer="720" w:bottom="1701" w:gutter="0"/>
              <w:pgNumType w:fmt="decimal"/>
              <w:formProt w:val="false"/>
              <w:titlePg/>
              <w:textDirection w:val="lrTb"/>
              <w:docGrid w:type="default" w:linePitch="100" w:charSpace="0"/>
            </w:sectPr>
            <w:pStyle w:val="Normal"/>
            <w:widowControl/>
            <w:shd w:val="clear" w:fill="auto"/>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pPr>
            <w:pStyle w:val="Heading1"/>
            <w:numPr>
              <w:ilvl w:val="0"/>
              <w:numId w:val="4"/>
            </w:numPr>
            <w:ind w:left="0" w:hanging="0"/>
            <w:rPr/>
          </w:pPr>
          <w:bookmarkStart w:id="32" w:name="__RefHeading___Toc1665_3588087348"/>
          <w:bookmarkStart w:id="33" w:name="_heading=h.3o7alnk"/>
          <w:bookmarkEnd w:id="32"/>
          <w:bookmarkEnd w:id="33"/>
          <w:r>
            <w:rPr/>
            <w:br/>
            <w:t>ANALISIS DAN RANCANGAN SISTEM</w:t>
          </w:r>
        </w:p>
        <w:p>
          <w:pPr>
            <w:pStyle w:val="Normal"/>
            <w:rPr/>
          </w:pPr>
          <w:r>
            <w:rPr/>
          </w:r>
        </w:p>
        <w:p>
          <w:pPr>
            <w:pStyle w:val="Heading2"/>
            <w:numPr>
              <w:ilvl w:val="1"/>
              <w:numId w:val="4"/>
            </w:numPr>
            <w:rPr>
              <w:i/>
              <w:i/>
              <w:iCs/>
            </w:rPr>
          </w:pPr>
          <w:bookmarkStart w:id="34" w:name="__RefHeading___Toc808_496259480"/>
          <w:bookmarkEnd w:id="34"/>
          <w:r>
            <w:rPr>
              <w:i/>
              <w:iCs/>
            </w:rPr>
            <w:t>Data Preprocessing</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Data 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dataset citra sel darah merah yang dilakukan adalah membagi dataset citra sel darah merah menjadi 2 bagian yaitu 80% dataset digunakan dalam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training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dan 20% dataset digunakan untuk </w:t>
          </w:r>
          <w:r>
            <w:rPr>
              <w:rFonts w:eastAsia="Times New Roman" w:cs="Times New Roman"/>
              <w:b w:val="false"/>
              <w:i/>
              <w:iCs/>
              <w:caps w:val="false"/>
              <w:smallCaps w:val="false"/>
              <w:strike w:val="false"/>
              <w:dstrike w:val="false"/>
              <w:color w:val="000000"/>
              <w:position w:val="0"/>
              <w:sz w:val="24"/>
              <w:sz w:val="24"/>
              <w:szCs w:val="24"/>
              <w:u w:val="none"/>
              <w:vertAlign w:val="baseline"/>
            </w:rPr>
            <w:t>validation.</w:t>
          </w:r>
          <w:ins w:id="7" w:author="Unknown Author" w:date="2020-04-07T08:03:03Z">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 </w:t>
            </w:r>
          </w:ins>
          <w:ins w:id="8" w:author="Unknown Author" w:date="2020-04-07T08:03:03Z">
            <w:r>
              <w:rPr>
                <w:rFonts w:eastAsia="Times New Roman" w:cs="Times New Roman"/>
                <w:b w:val="false"/>
                <w:i/>
                <w:iCs/>
                <w:caps w:val="false"/>
                <w:smallCaps w:val="false"/>
                <w:strike w:val="false"/>
                <w:dstrike w:val="false"/>
                <w:color w:val="000000"/>
                <w:position w:val="0"/>
                <w:sz w:val="24"/>
                <w:sz w:val="24"/>
                <w:szCs w:val="24"/>
                <w:u w:val="none"/>
                <w:vertAlign w:val="baseline"/>
              </w:rPr>
              <w:t>[Tolong diset juga untuk test set ya; Jadi 10% dari validation set dijadikan test set ya]</w:t>
            </w:r>
          </w:ins>
        </w:p>
        <w:p>
          <w:pPr>
            <w:pStyle w:val="Normal"/>
            <w:widowControl/>
            <w:shd w:val="clear" w:fill="auto"/>
            <w:spacing w:lineRule="auto" w:line="360" w:before="0" w:after="0"/>
            <w:ind w:left="0" w:right="0" w:firstLine="720"/>
            <w:jc w:val="both"/>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Dataset ditransformasikan dengan melakukan augmentasi data berupa citra sel darah yang diputar secara vertikal dan horizontal serta dilakukan normalisasi dataset berdasarkan statistik</w:t>
          </w:r>
          <w:ins w:id="9" w:author="Unknown Author" w:date="2020-04-07T08:03:54Z">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a</w:t>
            </w:r>
          </w:ins>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 </w:t>
          </w:r>
          <w:ins w:id="10" w:author="Unknown Author" w:date="2020-04-07T08:03:57Z">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tiga chann</w:t>
            </w:r>
          </w:ins>
          <w:ins w:id="11" w:author="Unknown Author" w:date="2020-04-07T08:04:00Z">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el </w:t>
            </w:r>
          </w:ins>
          <w:del w:id="12" w:author="Unknown Author" w:date="2020-04-07T08:03:53Z">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delText>saluran</w:delText>
            </w:r>
          </w:del>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 RGB dar</w:t>
          </w:r>
          <w:del w:id="13" w:author="Unknown Author" w:date="2020-04-07T08:04:35Z">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delText>a</w:delText>
            </w:r>
          </w:del>
          <w:ins w:id="14" w:author="Unknown Author" w:date="2020-04-07T08:04:35Z">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i</w:t>
            </w:r>
          </w:ins>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 dataset ImageNet.</w:t>
          </w:r>
        </w:p>
        <w:p>
          <w:pPr>
            <w:pStyle w:val="Normal"/>
            <w:widowControl/>
            <w:shd w:val="clear" w:fill="auto"/>
            <w:spacing w:lineRule="auto" w:line="360" w:before="0" w:after="0"/>
            <w:ind w:left="0" w:right="0" w:firstLine="720"/>
            <w:jc w:val="both"/>
            <w:rPr>
              <w:rFonts w:ascii="Times New Roman" w:hAnsi="Times New Roman" w:eastAsia="Times New Roman" w:cs="Times New Roman"/>
              <w:b w:val="false"/>
              <w:b w:val="false"/>
              <w:i/>
              <w:i/>
              <w:iCs/>
              <w:caps w:val="false"/>
              <w:smallCaps w:val="false"/>
              <w:strike w:val="false"/>
              <w:dstrike w:val="false"/>
              <w:color w:val="000000"/>
              <w:position w:val="0"/>
              <w:sz w:val="24"/>
              <w:sz w:val="24"/>
              <w:szCs w:val="24"/>
              <w:u w:val="none"/>
              <w:vertAlign w:val="baseline"/>
            </w:rPr>
          </w:pP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Semua proses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preprocessing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dilakukan menggunakan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library fastai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yaitu fungsi </w:t>
          </w:r>
          <w:r>
            <w:rPr>
              <w:rFonts w:eastAsia="Times New Roman" w:cs="Times New Roman"/>
              <w:b w:val="false"/>
              <w:i/>
              <w:iCs/>
              <w:caps w:val="false"/>
              <w:smallCaps w:val="false"/>
              <w:strike w:val="false"/>
              <w:dstrike w:val="false"/>
              <w:color w:val="000000"/>
              <w:position w:val="0"/>
              <w:sz w:val="24"/>
              <w:sz w:val="24"/>
              <w:szCs w:val="24"/>
              <w:u w:val="none"/>
              <w:vertAlign w:val="baseline"/>
            </w:rPr>
            <w:t xml:space="preserve">ImageDataBunch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 xml:space="preserve">[11] dan citra sel darah merah yang telah dikumpulkan oleh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U.S National Library of Medicine [</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4</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 telah diberikan label berupa citra sel darah yang telah dipisahkan dalam 2 folder yaitu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 xml:space="preserve">parasitized </w:t>
          </w:r>
          <w:r>
            <w:rPr>
              <w:rFonts w:eastAsia="Times New Roman" w:cs="Times New Roman"/>
              <w:b w:val="false"/>
              <w:i w:val="false"/>
              <w:iCs w:val="false"/>
              <w:caps w:val="false"/>
              <w:smallCaps w:val="false"/>
              <w:strike w:val="false"/>
              <w:dstrike w:val="false"/>
              <w:color w:val="000000"/>
              <w:position w:val="0"/>
              <w:sz w:val="24"/>
              <w:sz w:val="24"/>
              <w:szCs w:val="24"/>
              <w:u w:val="none"/>
              <w:shd w:fill="auto" w:val="clear"/>
              <w:vertAlign w:val="baseline"/>
            </w:rPr>
            <w:t xml:space="preserve">dan </w:t>
          </w:r>
          <w:r>
            <w:rPr>
              <w:rFonts w:eastAsia="Times New Roman" w:cs="Times New Roman"/>
              <w:b w:val="false"/>
              <w:i/>
              <w:iCs/>
              <w:caps w:val="false"/>
              <w:smallCaps w:val="false"/>
              <w:strike w:val="false"/>
              <w:dstrike w:val="false"/>
              <w:color w:val="000000"/>
              <w:position w:val="0"/>
              <w:sz w:val="24"/>
              <w:sz w:val="24"/>
              <w:szCs w:val="24"/>
              <w:u w:val="none"/>
              <w:shd w:fill="auto" w:val="clear"/>
              <w:vertAlign w:val="baseline"/>
            </w:rPr>
            <w:t>uninfected</w:t>
          </w:r>
          <w:r>
            <w:rPr>
              <w:rFonts w:eastAsia="Times New Roman" w:cs="Times New Roman"/>
              <w:b w:val="false"/>
              <w:i w:val="false"/>
              <w:iCs w:val="false"/>
              <w:caps w:val="false"/>
              <w:smallCaps w:val="false"/>
              <w:strike w:val="false"/>
              <w:dstrike w:val="false"/>
              <w:color w:val="000000"/>
              <w:position w:val="0"/>
              <w:sz w:val="24"/>
              <w:sz w:val="24"/>
              <w:szCs w:val="24"/>
              <w:u w:val="none"/>
              <w:vertAlign w:val="baseline"/>
            </w:rPr>
            <w:t>.</w:t>
          </w:r>
        </w:p>
        <w:p>
          <w:pPr>
            <w:pStyle w:val="Normal"/>
            <w:widowControl/>
            <w:shd w:val="clear" w:fill="auto"/>
            <w:spacing w:lineRule="auto" w:line="360" w:before="0" w:after="0"/>
            <w:ind w:left="0" w:right="0" w:firstLine="720"/>
            <w:jc w:val="both"/>
            <w:rPr>
              <w:i w:val="false"/>
              <w:i w:val="false"/>
              <w:iCs w:val="false"/>
            </w:rPr>
          </w:pPr>
          <w:r>
            <w:rPr>
              <w:i w:val="false"/>
              <w:iCs w:val="false"/>
            </w:rPr>
          </w:r>
        </w:p>
        <w:p>
          <w:pPr>
            <w:pStyle w:val="Normal"/>
            <w:rPr/>
          </w:pPr>
          <w:r>
            <w:rPr/>
          </w:r>
        </w:p>
        <w:p>
          <w:pPr>
            <w:pStyle w:val="Heading2"/>
            <w:numPr>
              <w:ilvl w:val="1"/>
              <w:numId w:val="4"/>
            </w:numPr>
            <w:rPr/>
          </w:pPr>
          <w:r>
            <w:rPr/>
            <w:t>Rancangan Tampilan Website</w:t>
          </w:r>
        </w:p>
        <w:p>
          <w:pPr>
            <w:pStyle w:val="Normal"/>
            <w:rPr/>
          </w:pPr>
          <w:r>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Rancangan tampilan antarmuka pengguna website dibuat sederhana dan menarik untuk mempermudah dalam pengunaan website ini.</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Heading2"/>
            <w:numPr>
              <w:ilvl w:val="2"/>
              <w:numId w:val="4"/>
            </w:numPr>
            <w:rPr/>
          </w:pPr>
          <w:r>
            <w:rPr/>
            <w:t xml:space="preserve">Rancangan Tampilan Utama </w:t>
          </w:r>
        </w:p>
        <w:p>
          <w:pPr>
            <w:pStyle w:val="Normal"/>
            <w:rPr/>
          </w:pPr>
          <w:r>
            <w:rPr/>
            <w:tab/>
            <w:t xml:space="preserve">Pada Gambar 3.1 menunjukkan rancangan tampilan halaman utama </w:t>
          </w:r>
          <w:r>
            <w:rPr>
              <w:i/>
              <w:iCs/>
            </w:rPr>
            <w:t xml:space="preserve">website </w:t>
          </w:r>
          <w:r>
            <w:rPr>
              <w:i w:val="false"/>
              <w:iCs w:val="false"/>
            </w:rPr>
            <w:t xml:space="preserve">yang terdiri dari bagian untuk fitur utama yaitu klasifikasi citra digital malaria dan bagian </w:t>
          </w:r>
          <w:r>
            <w:rPr>
              <w:i/>
              <w:iCs/>
            </w:rPr>
            <w:t>about.</w:t>
          </w:r>
          <w:ins w:id="15" w:author="Unknown Author" w:date="2020-04-07T08:06:06Z">
            <w:r>
              <w:rPr>
                <w:i/>
                <w:iCs/>
              </w:rPr>
              <w:t xml:space="preserve"> </w:t>
            </w:r>
          </w:ins>
          <w:ins w:id="16" w:author="Unknown Author" w:date="2020-04-07T08:06:06Z">
            <w:r>
              <w:rPr>
                <w:i/>
                <w:iCs/>
              </w:rPr>
              <w:t>[Mungkin Stef perlu tambah juga satu bagian yang menceritakan tentang Malaria]</w:t>
            </w:r>
          </w:ins>
        </w:p>
        <w:p>
          <w:pPr>
            <w:pStyle w:val="Normal"/>
            <w:rPr/>
          </w:pPr>
          <w:r>
            <w:rPr>
              <w:i/>
              <w:iCs/>
            </w:rPr>
            <w:tab/>
          </w:r>
          <w:r>
            <w:rPr>
              <w:i w:val="false"/>
              <w:iCs w:val="false"/>
            </w:rPr>
            <w:t xml:space="preserve">Pada bagian klasifikasi citra digital malaria, pengguna dapat melakukan pengunggahan citra digital sel darah merah kemudian dengan menekan tombol </w:t>
          </w:r>
          <w:r>
            <w:rPr>
              <w:i/>
              <w:iCs/>
            </w:rPr>
            <w:t xml:space="preserve">predict </w:t>
          </w:r>
          <w:ins w:id="17" w:author="Unknown Author" w:date="2020-04-07T08:07:16Z">
            <w:r>
              <w:rPr>
                <w:i/>
                <w:iCs/>
              </w:rPr>
              <w:t xml:space="preserve">yang </w:t>
            </w:r>
          </w:ins>
          <w:r>
            <w:rPr>
              <w:i w:val="false"/>
              <w:iCs w:val="false"/>
            </w:rPr>
            <w:t xml:space="preserve">akan memunculkan tampilan </w:t>
          </w:r>
          <w:r>
            <w:rPr>
              <w:i/>
              <w:iCs/>
            </w:rPr>
            <w:t>modal window</w:t>
          </w:r>
          <w:r>
            <w:rPr>
              <w:i w:val="false"/>
              <w:iCs w:val="false"/>
            </w:rPr>
            <w:t xml:space="preserve"> </w:t>
          </w:r>
          <w:ins w:id="18" w:author="Unknown Author" w:date="2020-04-07T08:07:21Z">
            <w:r>
              <w:rPr>
                <w:i w:val="false"/>
                <w:iCs w:val="false"/>
              </w:rPr>
              <w:t xml:space="preserve">berupa </w:t>
            </w:r>
          </w:ins>
          <w:r>
            <w:rPr>
              <w:i w:val="false"/>
              <w:iCs w:val="false"/>
            </w:rPr>
            <w:t>hasil prediksi yang dilakukan.</w:t>
          </w:r>
        </w:p>
        <w:p>
          <w:pPr>
            <w:pStyle w:val="Normal"/>
            <w:rPr/>
          </w:pPr>
          <w:r>
            <w:rPr>
              <w:i w:val="false"/>
              <w:iCs w:val="false"/>
            </w:rPr>
            <w:tab/>
            <w:t xml:space="preserve">Pada bagian </w:t>
          </w:r>
          <w:r>
            <w:rPr>
              <w:i/>
              <w:iCs/>
            </w:rPr>
            <w:t>about</w:t>
          </w:r>
          <w:r>
            <w:rPr>
              <w:i w:val="false"/>
              <w:iCs w:val="false"/>
            </w:rPr>
            <w:t xml:space="preserve">, pengguna dapat membaca detail tentang tujuan dari </w:t>
          </w:r>
          <w:r>
            <w:rPr>
              <w:i/>
              <w:iCs/>
            </w:rPr>
            <w:t xml:space="preserve">website </w:t>
          </w:r>
          <w:r>
            <w:rPr>
              <w:i w:val="false"/>
              <w:iCs w:val="false"/>
            </w:rPr>
            <w:t xml:space="preserve">dibuat dan detail tentang algoritma </w:t>
          </w:r>
          <w:r>
            <w:rPr>
              <w:i/>
              <w:iCs/>
            </w:rPr>
            <w:t xml:space="preserve">ResNet34 </w:t>
          </w:r>
          <w:r>
            <w:rPr>
              <w:i w:val="false"/>
              <w:iCs w:val="false"/>
            </w:rPr>
            <w:t xml:space="preserve">serta hasil pelatihan model yang digunakan dalam </w:t>
          </w:r>
          <w:r>
            <w:rPr>
              <w:i/>
              <w:iCs/>
            </w:rPr>
            <w:t>website</w:t>
          </w:r>
          <w:r>
            <w:rPr>
              <w:i w:val="false"/>
              <w:iCs w:val="false"/>
            </w:rPr>
            <w:t>.</w:t>
          </w:r>
        </w:p>
        <w:p>
          <w:pPr>
            <w:pStyle w:val="Normal"/>
            <w:rPr>
              <w:i w:val="false"/>
              <w:i w:val="false"/>
              <w:iCs w:val="false"/>
            </w:rPr>
          </w:pPr>
          <w:r>
            <w:rPr>
              <w:i w:val="false"/>
              <w:iCs w:val="false"/>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40630" cy="3359150"/>
                    <wp:effectExtent l="0" t="0" r="0" b="0"/>
                    <wp:wrapSquare wrapText="largest"/>
                    <wp:docPr id="6" name="Frame2"/>
                    <a:graphic xmlns:a="http://schemas.openxmlformats.org/drawingml/2006/main">
                      <a:graphicData uri="http://schemas.microsoft.com/office/word/2010/wordprocessingShape">
                        <wps:wsp>
                          <wps:cNvSpPr/>
                          <wps:spPr>
                            <a:xfrm>
                              <a:off x="0" y="0"/>
                              <a:ext cx="5040000" cy="3358440"/>
                            </a:xfrm>
                            <a:prstGeom prst="rect">
                              <a:avLst/>
                            </a:prstGeom>
                            <a:noFill/>
                            <a:ln>
                              <a:noFill/>
                            </a:ln>
                          </wps:spPr>
                          <wps:style>
                            <a:lnRef idx="0"/>
                            <a:fillRef idx="0"/>
                            <a:effectRef idx="0"/>
                            <a:fontRef idx="minor"/>
                          </wps:style>
                          <wps:txbx>
                            <w:txbxContent>
                              <w:p>
                                <w:pPr>
                                  <w:pStyle w:val="Caption"/>
                                  <w:spacing w:before="120" w:after="120"/>
                                  <w:jc w:val="center"/>
                                  <w:rPr>
                                    <w:color w:val="auto"/>
                                  </w:rPr>
                                </w:pPr>
                                <w:r>
                                  <w:rPr>
                                    <w:color w:val="auto"/>
                                  </w:rPr>
                                  <w:drawing>
                                    <wp:inline distT="0" distB="0" distL="0" distR="0">
                                      <wp:extent cx="5039995" cy="298640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3.1 Rancangan Tampilan Utama</w:t>
                                </w:r>
                              </w:p>
                            </w:txbxContent>
                          </wps:txbx>
                          <wps:bodyPr lIns="0" rIns="0" tIns="0" bIns="0">
                            <a:noAutofit/>
                          </wps:bodyPr>
                        </wps:wsp>
                      </a:graphicData>
                    </a:graphic>
                  </wp:anchor>
                </w:drawing>
              </mc:Choice>
              <mc:Fallback>
                <w:pict>
                  <v:rect id="shape_0" ID="Frame2" stroked="f" style="position:absolute;margin-left:-0.05pt;margin-top:0.05pt;width:396.8pt;height:264.4pt;mso-position-horizontal:center">
                    <w10:wrap type="square"/>
                    <v:fill o:detectmouseclick="t" on="false"/>
                    <v:stroke color="#3465a4" joinstyle="round" endcap="flat"/>
                    <v:textbox>
                      <w:txbxContent>
                        <w:p>
                          <w:pPr>
                            <w:pStyle w:val="Caption"/>
                            <w:spacing w:before="120" w:after="120"/>
                            <w:jc w:val="center"/>
                            <w:rPr>
                              <w:color w:val="auto"/>
                            </w:rPr>
                          </w:pPr>
                          <w:r>
                            <w:rPr>
                              <w:color w:val="auto"/>
                            </w:rPr>
                            <w:drawing>
                              <wp:inline distT="0" distB="0" distL="0" distR="0">
                                <wp:extent cx="5039995" cy="298640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3.1 Rancangan Tampilan Utama</w:t>
                          </w:r>
                        </w:p>
                      </w:txbxContent>
                    </v:textbox>
                  </v:rect>
                </w:pict>
              </mc:Fallback>
            </mc:AlternateContent>
          </w:r>
        </w:p>
        <w:p>
          <w:pPr>
            <w:pStyle w:val="Heading2"/>
            <w:numPr>
              <w:ilvl w:val="2"/>
              <w:numId w:val="4"/>
            </w:numPr>
            <w:rPr/>
          </w:pPr>
          <w:bookmarkStart w:id="35" w:name="__RefHeading___Toc1669_35880873481111111"/>
          <w:bookmarkEnd w:id="35"/>
          <w:r>
            <w:rPr/>
            <w:t xml:space="preserve">Rancangan Tampilan </w:t>
          </w:r>
          <w:r>
            <w:rPr>
              <w:i/>
              <w:iCs/>
            </w:rPr>
            <w:t xml:space="preserve">Prediction Result </w:t>
          </w:r>
        </w:p>
        <w:p>
          <w:pPr>
            <w:pStyle w:val="Normal"/>
            <w:rPr/>
          </w:pPr>
          <w:r>
            <w:rPr>
              <w:i/>
              <w:iCs/>
            </w:rPr>
            <w:tab/>
          </w:r>
          <w:r>
            <w:rPr>
              <w:i w:val="false"/>
              <w:iCs w:val="false"/>
            </w:rPr>
            <w:t xml:space="preserve">Gambar 3.2 menunjukkan hasil dari prediksi model </w:t>
          </w:r>
          <w:r>
            <w:rPr>
              <w:i/>
              <w:iCs/>
            </w:rPr>
            <w:t xml:space="preserve">ResNet34 </w:t>
          </w:r>
          <w:r>
            <w:rPr>
              <w:i w:val="false"/>
              <w:iCs w:val="false"/>
            </w:rPr>
            <w:t xml:space="preserve">yang ditampilkan berupa </w:t>
          </w:r>
          <w:r>
            <w:rPr>
              <w:i/>
              <w:iCs/>
            </w:rPr>
            <w:t xml:space="preserve">pop-up window </w:t>
          </w:r>
          <w:r>
            <w:rPr>
              <w:i w:val="false"/>
              <w:iCs w:val="false"/>
            </w:rPr>
            <w:t xml:space="preserve">yang berisi citra digital sel darah yang telah diunggah dan skor hasil prediksi. Jika hasil prediksi menunjukkan kemungkinan terinfeksi lebih besar dari 50% maka </w:t>
          </w:r>
          <w:r>
            <w:rPr>
              <w:i/>
              <w:iCs/>
            </w:rPr>
            <w:t xml:space="preserve">website </w:t>
          </w:r>
          <w:r>
            <w:rPr>
              <w:i w:val="false"/>
              <w:iCs w:val="false"/>
            </w:rPr>
            <w:t>akan menampilkan hasil prediksi berupa teks “</w:t>
          </w:r>
          <w:r>
            <w:rPr>
              <w:i/>
              <w:iCs/>
            </w:rPr>
            <w:t xml:space="preserve">XX% infected” </w:t>
          </w:r>
          <w:r>
            <w:rPr>
              <w:i w:val="false"/>
              <w:iCs w:val="false"/>
            </w:rPr>
            <w:t>dan jika hasil prediksi menunjukkan kemungkinan tidak terinfeksi lebih besar dari 50% maka website akan menampilkan hasil prediksi berupa teks “</w:t>
          </w:r>
          <w:r>
            <w:rPr>
              <w:i/>
              <w:iCs/>
            </w:rPr>
            <w:t>XX% uninfected</w:t>
          </w:r>
          <w:r>
            <w:rPr>
              <w:i w:val="false"/>
              <w:iCs w:val="false"/>
            </w:rPr>
            <w:t>”</w:t>
          </w:r>
          <w:r>
            <w:rPr>
              <w:i/>
              <w:iCs/>
            </w:rPr>
            <w:t xml:space="preserve"> </w:t>
          </w:r>
          <w:r>
            <w:rPr>
              <w:i w:val="false"/>
              <w:iCs w:val="false"/>
            </w:rPr>
            <w: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mc:AlternateContent>
              <mc:Choice Requires="wps">
                <w:drawing>
                  <wp:inline distT="0" distB="0" distL="0" distR="0">
                    <wp:extent cx="5040630" cy="3359150"/>
                    <wp:effectExtent l="0" t="0" r="0" b="0"/>
                    <wp:docPr id="12" name=""/>
                    <a:graphic xmlns:a="http://schemas.openxmlformats.org/drawingml/2006/main">
                      <a:graphicData uri="http://schemas.microsoft.com/office/word/2010/wordprocessingShape">
                        <wps:wsp>
                          <wps:cNvSpPr/>
                          <wps:spPr>
                            <a:xfrm>
                              <a:off x="0" y="0"/>
                              <a:ext cx="5040000" cy="3358440"/>
                            </a:xfrm>
                            <a:prstGeom prst="rect">
                              <a:avLst/>
                            </a:prstGeom>
                            <a:noFill/>
                            <a:ln>
                              <a:noFill/>
                            </a:ln>
                          </wps:spPr>
                          <wps:style>
                            <a:lnRef idx="0"/>
                            <a:fillRef idx="0"/>
                            <a:effectRef idx="0"/>
                            <a:fontRef idx="minor"/>
                          </wps:style>
                          <wps:txbx>
                            <w:txbxContent>
                              <w:p>
                                <w:pPr>
                                  <w:pStyle w:val="Caption"/>
                                  <w:spacing w:before="120" w:after="120"/>
                                  <w:jc w:val="center"/>
                                  <w:rPr>
                                    <w:color w:val="auto"/>
                                  </w:rPr>
                                </w:pPr>
                                <w:r>
                                  <w:rPr>
                                    <w:color w:val="auto"/>
                                  </w:rPr>
                                  <w:drawing>
                                    <wp:inline distT="0" distB="0" distL="0" distR="0">
                                      <wp:extent cx="5039995" cy="298640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3.2 Rancangan Tampilan Result</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264.5pt;width:396.8pt;height:264.4pt;mso-position-vertical:top">
                    <w10:wrap type="square"/>
                    <v:fill o:detectmouseclick="t" on="false"/>
                    <v:stroke color="#3465a4" joinstyle="round" endcap="flat"/>
                    <v:textbox>
                      <w:txbxContent>
                        <w:p>
                          <w:pPr>
                            <w:pStyle w:val="Caption"/>
                            <w:spacing w:before="120" w:after="120"/>
                            <w:jc w:val="center"/>
                            <w:rPr>
                              <w:color w:val="auto"/>
                            </w:rPr>
                          </w:pPr>
                          <w:r>
                            <w:rPr>
                              <w:color w:val="auto"/>
                            </w:rPr>
                            <w:drawing>
                              <wp:inline distT="0" distB="0" distL="0" distR="0">
                                <wp:extent cx="5039995" cy="298640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9"/>
                                        <a:stretch>
                                          <a:fillRect/>
                                        </a:stretch>
                                      </pic:blipFill>
                                      <pic:spPr bwMode="auto">
                                        <a:xfrm>
                                          <a:off x="0" y="0"/>
                                          <a:ext cx="5039995" cy="2986405"/>
                                        </a:xfrm>
                                        <a:prstGeom prst="rect">
                                          <a:avLst/>
                                        </a:prstGeom>
                                      </pic:spPr>
                                    </pic:pic>
                                  </a:graphicData>
                                </a:graphic>
                              </wp:inline>
                            </w:drawing>
                          </w:r>
                          <w:r>
                            <w:rPr>
                              <w:vanish/>
                              <w:color w:val="auto"/>
                            </w:rPr>
                            <w:br/>
                          </w:r>
                          <w:r>
                            <w:rPr>
                              <w:color w:val="auto"/>
                            </w:rPr>
                            <w:t>Gambar 3.2 Rancangan Tampilan Result</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40630" cy="3468370"/>
                    <wp:effectExtent l="0" t="0" r="0" b="0"/>
                    <wp:wrapSquare wrapText="largest"/>
                    <wp:docPr id="10" name="Frame3"/>
                    <a:graphic xmlns:a="http://schemas.openxmlformats.org/drawingml/2006/main">
                      <a:graphicData uri="http://schemas.microsoft.com/office/word/2010/wordprocessingShape">
                        <wps:wsp>
                          <wps:cNvSpPr/>
                          <wps:spPr>
                            <a:xfrm>
                              <a:off x="0" y="0"/>
                              <a:ext cx="5040000" cy="3467880"/>
                            </a:xfrm>
                            <a:prstGeom prst="rect">
                              <a:avLst/>
                            </a:prstGeom>
                            <a:noFill/>
                            <a:ln>
                              <a:noFill/>
                            </a:ln>
                          </wps:spPr>
                          <wps:style>
                            <a:lnRef idx="0"/>
                            <a:fillRef idx="0"/>
                            <a:effectRef idx="0"/>
                            <a:fontRef idx="minor"/>
                          </wps:style>
                          <wps:txbx>
                            <w:txbxContent>
                              <w:p>
                                <w:pPr>
                                  <w:pStyle w:val="Illustration"/>
                                  <w:spacing w:before="120" w:after="120"/>
                                  <w:rPr>
                                    <w:color w:val="auto"/>
                                  </w:rPr>
                                </w:pPr>
                                <w:r>
                                  <w:rPr>
                                    <w:vanish/>
                                    <w:color w:val="auto"/>
                                  </w:rPr>
                                  <w:br/>
                                </w:r>
                              </w:p>
                            </w:txbxContent>
                          </wps:txbx>
                          <wps:bodyPr lIns="0" rIns="0" tIns="0" bIns="0">
                            <a:noAutofit/>
                          </wps:bodyPr>
                        </wps:wsp>
                      </a:graphicData>
                    </a:graphic>
                  </wp:anchor>
                </w:drawing>
              </mc:Choice>
              <mc:Fallback>
                <w:pict>
                  <v:rect id="shape_0" ID="Frame3" stroked="f" style="position:absolute;margin-left:-0.05pt;margin-top:0.05pt;width:396.8pt;height:273pt;mso-position-horizontal:center">
                    <w10:wrap type="square"/>
                    <v:fill o:detectmouseclick="t" on="false"/>
                    <v:stroke color="#3465a4" joinstyle="round" endcap="flat"/>
                    <v:textbox>
                      <w:txbxContent>
                        <w:p>
                          <w:pPr>
                            <w:pStyle w:val="Illustration"/>
                            <w:spacing w:before="120" w:after="120"/>
                            <w:rPr>
                              <w:color w:val="auto"/>
                            </w:rPr>
                          </w:pPr>
                          <w:r>
                            <w:rPr>
                              <w:vanish/>
                              <w:color w:val="auto"/>
                            </w:rPr>
                            <w:br/>
                          </w:r>
                        </w:p>
                      </w:txbxContent>
                    </v:textbox>
                  </v:rect>
                </w:pict>
              </mc:Fallback>
            </mc:AlternateContent>
          </w:r>
        </w:p>
        <w:p>
          <w:pPr>
            <w:pStyle w:val="Normal"/>
            <w:widowControl/>
            <w:numPr>
              <w:ilvl w:val="0"/>
              <w:numId w:val="0"/>
            </w:numPr>
            <w:shd w:val="clear" w:fill="auto"/>
            <w:spacing w:lineRule="auto" w:line="360" w:before="0" w:after="0"/>
            <w:ind w:left="7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widowControl/>
            <w:numPr>
              <w:ilvl w:val="0"/>
              <w:numId w:val="0"/>
            </w:numPr>
            <w:shd w:val="clear" w:fill="auto"/>
            <w:spacing w:lineRule="auto" w:line="360" w:before="0" w:after="0"/>
            <w:ind w:left="150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sectPr>
              <w:headerReference w:type="default" r:id="rId10"/>
              <w:footerReference w:type="default" r:id="rId11"/>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t>Subbab 3</w:t>
          </w:r>
          <w:bookmarkStart w:id="36" w:name="_heading=h.32hioqz"/>
          <w:bookmarkStart w:id="37" w:name="__RefHeading___Toc1671_3588087348"/>
          <w:bookmarkEnd w:id="36"/>
          <w:bookmarkEnd w:id="37"/>
        </w:p>
      </w:sdtContent>
    </w:sdt>
    <w:p>
      <w:pPr>
        <w:pStyle w:val="Heading1"/>
        <w:numPr>
          <w:ilvl w:val="0"/>
          <w:numId w:val="4"/>
        </w:numPr>
        <w:ind w:left="0" w:right="0" w:hanging="0"/>
        <w:rPr/>
      </w:pPr>
      <w:bookmarkStart w:id="38" w:name="__RefHeading___Toc1673_3588087348"/>
      <w:bookmarkStart w:id="39" w:name="_heading=h.1hmsyys"/>
      <w:bookmarkEnd w:id="38"/>
      <w:bookmarkEnd w:id="39"/>
      <w:r>
        <w:rPr/>
        <w:br/>
        <w:t>IMPLEMENTASI</w:t>
      </w:r>
    </w:p>
    <w:p>
      <w:pPr>
        <w:pStyle w:val="Normal"/>
        <w:rPr/>
      </w:pPr>
      <w:r>
        <w:rPr/>
      </w:r>
    </w:p>
    <w:p>
      <w:pPr>
        <w:pStyle w:val="Heading2"/>
        <w:numPr>
          <w:ilvl w:val="1"/>
          <w:numId w:val="4"/>
        </w:numPr>
        <w:ind w:left="0" w:hanging="0"/>
        <w:rPr/>
      </w:pPr>
      <w:bookmarkStart w:id="40" w:name="__RefHeading___Toc1675_3588087348"/>
      <w:bookmarkStart w:id="41" w:name="_heading=h.41mghml"/>
      <w:bookmarkEnd w:id="40"/>
      <w:bookmarkEnd w:id="41"/>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2" w:name="__RefHeading___Toc1677_3588087348"/>
      <w:bookmarkStart w:id="43" w:name="_heading=h.2grqrue"/>
      <w:bookmarkEnd w:id="42"/>
      <w:bookmarkEnd w:id="43"/>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4" w:name="__RefHeading___Toc1679_3588087348"/>
      <w:bookmarkStart w:id="45" w:name="_heading=h.vx1227"/>
      <w:bookmarkEnd w:id="44"/>
      <w:bookmarkEnd w:id="45"/>
      <w:r>
        <w:rPr/>
        <w:t>Sub Topik Bab 4</w:t>
      </w:r>
    </w:p>
    <w:p>
      <w:pPr>
        <w:sectPr>
          <w:headerReference w:type="default" r:id="rId12"/>
          <w:footerReference w:type="default" r:id="rId13"/>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4"/>
        </w:numPr>
        <w:ind w:left="0" w:hanging="0"/>
        <w:rPr/>
      </w:pPr>
      <w:bookmarkStart w:id="46" w:name="__RefHeading___Toc1681_3588087348"/>
      <w:bookmarkStart w:id="47" w:name="_heading=h.3fwokq0"/>
      <w:bookmarkEnd w:id="46"/>
      <w:bookmarkEnd w:id="47"/>
      <w:r>
        <w:rPr/>
        <w:br/>
        <w:t>PENGUJIAN</w:t>
      </w:r>
    </w:p>
    <w:p>
      <w:pPr>
        <w:pStyle w:val="Normal"/>
        <w:rPr/>
      </w:pPr>
      <w:r>
        <w:rPr/>
      </w:r>
    </w:p>
    <w:p>
      <w:pPr>
        <w:pStyle w:val="Heading2"/>
        <w:numPr>
          <w:ilvl w:val="1"/>
          <w:numId w:val="4"/>
        </w:numPr>
        <w:ind w:left="0" w:hanging="0"/>
        <w:rPr/>
      </w:pPr>
      <w:bookmarkStart w:id="48" w:name="__RefHeading___Toc1683_3588087348"/>
      <w:bookmarkStart w:id="49" w:name="_heading=h.1v1yuxt"/>
      <w:bookmarkEnd w:id="48"/>
      <w:bookmarkEnd w:id="49"/>
      <w:r>
        <w:rPr/>
        <w:t>Sub Topik Bab 5</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4"/>
        </w:numPr>
        <w:ind w:left="0" w:hanging="0"/>
        <w:rPr/>
      </w:pPr>
      <w:bookmarkStart w:id="50" w:name="__RefHeading___Toc1685_3588087348"/>
      <w:bookmarkStart w:id="51" w:name="_heading=h.4f1mdlm"/>
      <w:bookmarkEnd w:id="50"/>
      <w:bookmarkEnd w:id="51"/>
      <w:r>
        <w:rPr/>
        <w:t xml:space="preserve">Pengujian </w:t>
      </w:r>
      <w:r>
        <w:rPr>
          <w:i/>
        </w:rPr>
        <w:t>Black 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2" w:name="__RefHeading___Toc1687_3588087348"/>
      <w:bookmarkStart w:id="53" w:name="_heading=h.2u6wntf"/>
      <w:bookmarkEnd w:id="52"/>
      <w:bookmarkEnd w:id="53"/>
      <w:r>
        <w:rPr/>
        <w:t xml:space="preserve">Pengujian </w:t>
      </w:r>
      <w:r>
        <w:rPr>
          <w:i/>
        </w:rPr>
        <w:t>White</w:t>
      </w:r>
      <w:r>
        <w:rPr/>
        <w:t xml:space="preserve"> </w:t>
      </w:r>
      <w:r>
        <w:rPr>
          <w:i/>
        </w:rPr>
        <w:t>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4" w:name="__RefHeading___Toc1689_3588087348"/>
      <w:bookmarkStart w:id="55" w:name="_heading=h.19c6y18"/>
      <w:bookmarkEnd w:id="54"/>
      <w:bookmarkEnd w:id="55"/>
      <w:r>
        <w:rPr>
          <w:i/>
        </w:rPr>
        <w:t>User</w:t>
      </w:r>
      <w:r>
        <w:rPr/>
        <w:t xml:space="preserve"> </w:t>
      </w:r>
      <w:r>
        <w:rPr>
          <w:i/>
        </w:rPr>
        <w:t>Acceptance</w:t>
      </w:r>
      <w:r>
        <w:rPr/>
        <w:t xml:space="preserve"> </w:t>
      </w:r>
      <w:r>
        <w:rPr>
          <w:i/>
        </w:rPr>
        <w:t>Test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bookmarkStart w:id="56" w:name="__RefHeading___Toc1691_3588087348"/>
      <w:bookmarkStart w:id="57" w:name="_heading=h.3tbugp1"/>
      <w:bookmarkStart w:id="58" w:name="__RefHeading___Toc1691_3588087348"/>
      <w:bookmarkStart w:id="59" w:name="_heading=h.3tbugp1"/>
      <w:bookmarkEnd w:id="58"/>
      <w:bookmarkEnd w:id="59"/>
    </w:p>
    <w:p>
      <w:pPr>
        <w:sectPr>
          <w:headerReference w:type="default" r:id="rId14"/>
          <w:footerReference w:type="default" r:id="rId15"/>
          <w:type w:val="nextPage"/>
          <w:pgSz w:w="11906" w:h="16838"/>
          <w:pgMar w:left="2268" w:right="1701" w:header="0" w:top="1701" w:footer="0" w:bottom="1701" w:gutter="0"/>
          <w:pgNumType w:fmt="decimal"/>
          <w:formProt w:val="false"/>
          <w:textDirection w:val="lrTb"/>
          <w:docGrid w:type="default" w:linePitch="100" w:charSpace="0"/>
        </w:sectPr>
        <w:pStyle w:val="Heading2"/>
        <w:numPr>
          <w:ilvl w:val="1"/>
          <w:numId w:val="4"/>
        </w:numPr>
        <w:ind w:left="0" w:hanging="0"/>
        <w:rPr/>
      </w:pPr>
      <w:r>
        <w:rPr>
          <w:i/>
        </w:rPr>
        <w:t>Benchmarking</w:t>
      </w:r>
    </w:p>
    <w:p>
      <w:pPr>
        <w:pStyle w:val="Heading1"/>
        <w:numPr>
          <w:ilvl w:val="0"/>
          <w:numId w:val="4"/>
        </w:numPr>
        <w:ind w:left="0" w:right="0" w:hanging="0"/>
        <w:rPr/>
      </w:pPr>
      <w:bookmarkStart w:id="60" w:name="__RefHeading___Toc1693_3588087348"/>
      <w:bookmarkStart w:id="61" w:name="_heading=h.28h4qwu"/>
      <w:bookmarkEnd w:id="60"/>
      <w:bookmarkEnd w:id="61"/>
      <w:r>
        <w:rPr/>
        <w:br/>
        <w:t>SIMPULAN DAN SARAN</w:t>
      </w:r>
    </w:p>
    <w:p>
      <w:pPr>
        <w:pStyle w:val="Normal"/>
        <w:rPr/>
      </w:pPr>
      <w:r>
        <w:rPr/>
      </w:r>
    </w:p>
    <w:p>
      <w:pPr>
        <w:pStyle w:val="Heading2"/>
        <w:numPr>
          <w:ilvl w:val="1"/>
          <w:numId w:val="4"/>
        </w:numPr>
        <w:ind w:left="0" w:hanging="0"/>
        <w:rPr/>
      </w:pPr>
      <w:bookmarkStart w:id="62" w:name="__RefHeading___Toc1695_3588087348"/>
      <w:bookmarkStart w:id="63" w:name="_heading=h.nmf14n"/>
      <w:bookmarkEnd w:id="62"/>
      <w:bookmarkEnd w:id="63"/>
      <w:r>
        <w:rPr/>
        <w:t>Simpulan</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4"/>
        </w:numPr>
        <w:ind w:left="0" w:hanging="0"/>
        <w:rPr/>
      </w:pPr>
      <w:bookmarkStart w:id="64" w:name="__RefHeading___Toc1697_3588087348"/>
      <w:bookmarkStart w:id="65" w:name="_heading=h.37m2jsg"/>
      <w:bookmarkEnd w:id="64"/>
      <w:bookmarkEnd w:id="65"/>
      <w:r>
        <w:rPr/>
        <w:t>Saran</w:t>
      </w:r>
    </w:p>
    <w:p>
      <w:pPr>
        <w:sectPr>
          <w:headerReference w:type="default" r:id="rId16"/>
          <w:footerReference w:type="default" r:id="rId17"/>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66" w:name="__RefHeading___Toc1699_3588087348"/>
      <w:bookmarkStart w:id="67" w:name="_heading=h.1mrcu09"/>
      <w:bookmarkEnd w:id="66"/>
      <w:bookmarkEnd w:id="67"/>
      <w:r>
        <w:rPr/>
        <w:t>DAFTAR PUSTAKA</w:t>
      </w:r>
    </w:p>
    <w:p>
      <w:pPr>
        <w:pStyle w:val="Normal"/>
        <w:rPr/>
      </w:pPr>
      <w:r>
        <w:rPr/>
      </w:r>
    </w:p>
    <w:tbl>
      <w:tblPr>
        <w:tblStyle w:val="Table8"/>
        <w:tblW w:w="8446" w:type="dxa"/>
        <w:jc w:val="left"/>
        <w:tblInd w:w="-413" w:type="dxa"/>
        <w:tblBorders/>
        <w:tblCellMar>
          <w:top w:w="0" w:type="dxa"/>
          <w:left w:w="108" w:type="dxa"/>
          <w:bottom w:w="0" w:type="dxa"/>
          <w:right w:w="108" w:type="dxa"/>
        </w:tblCellMar>
        <w:tblLook w:val="0400"/>
      </w:tblPr>
      <w:tblGrid>
        <w:gridCol w:w="764"/>
        <w:gridCol w:w="7681"/>
      </w:tblGrid>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WHO, “Malaria,” [Online]. Available: https://www.who.int/news-room/fact-sheets/detail/malaria.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Biro Komunikasi dan Pelayanan Masyarakat, Kementerian Kesehatan RI, “Hari Malaria Sedunia, Pemerintah Perluas Wilayah Bebas Malaria,” 28 April 2018. [Online]. Available: http://www.depkes.go.id/pdf.php?id=18043000010.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 xml:space="preserve">Breslauer, David N et al. “Mobile phone based clinical microscopy for global health applications.” </w:t>
            </w:r>
            <w:r>
              <w:rPr>
                <w:i/>
              </w:rPr>
              <w:t>PloS one</w:t>
            </w:r>
            <w:r>
              <w:rPr/>
              <w:t xml:space="preserve"> vol. 4,7 e6320. 22 Jul. 2009, doi:10.1371/journal.pone.0006320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National Library of Medicine, “Malaria Datasets” [Online]. Available: https://lhncbc.nlm.nih.gov/publication/pub9932. [Diakses 10 Desember 2019].</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681" w:type="dxa"/>
            <w:tcBorders/>
            <w:shd w:fill="auto" w:val="clear"/>
          </w:tcPr>
          <w:p>
            <w:pPr>
              <w:pStyle w:val="Normal"/>
              <w:rPr>
                <w:rFonts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He, Kaiming &amp; Zhang, Xiangyu &amp; Ren, Shaoqing &amp; Sun, Jian. (2016). Deep Residual Learning for Image Recognition. 770-778. 10.1109/CVPR.2016.90.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Howard, Jeremy, and Sylvain Gugger. “Fastai: A Layered API for Deep  Learning.” Information 11.2 (2020): 108. Crossref. Web.</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[7]</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L. N. Smith, "Cyclical Learning Rates for Training Neural Networks," 2017 IEEE Winter Conference on Applications of Computer Vision (WACV), Santa Rosa, CA, 2017, pp. 464-472.</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[8]</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Irsyad, Rahadian. (2018). Penggunaan Python Web Framework Flask Untuk Pemula. 10.31219/osf.io/t7u5r.</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[9]</w:t>
            </w:r>
          </w:p>
        </w:tc>
        <w:tc>
          <w:tcPr>
            <w:tcW w:w="7681" w:type="dxa"/>
            <w:tcBorders/>
            <w:shd w:fill="auto" w:val="clear"/>
          </w:tcPr>
          <w:p>
            <w:pPr>
              <w:pStyle w:val="Normal"/>
              <w:rPr/>
            </w:pPr>
            <w:r>
              <w:rPr/>
              <w:t>Rajaraman S, Antani SK, Poostchi M, Silamut K, Hossain MA, Maude RJ, Jaeger S, Thoma GR. 2018. “Pre-trained convolutional neural networks as feature extractors toward improved malaria parasite detection in thin blood smear images”. PeerJ 6:e4568</w:t>
            </w:r>
            <w:hyperlink r:id="rId18">
              <w:r>
                <w:rPr>
                  <w:rStyle w:val="ListLabel33"/>
                </w:rPr>
                <w:t xml:space="preserve"> </w:t>
              </w:r>
            </w:hyperlink>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[10]</w:t>
            </w:r>
          </w:p>
        </w:tc>
        <w:tc>
          <w:tcPr>
            <w:tcW w:w="7681" w:type="dxa"/>
            <w:tcBorders/>
            <w:shd w:fill="auto" w:val="clear"/>
          </w:tcPr>
          <w:p>
            <w:pPr>
              <w:pStyle w:val="Normal"/>
              <w:rPr/>
            </w:pPr>
            <w:r>
              <w:rPr/>
              <w:t xml:space="preserve">Jeremy Jordan, </w:t>
            </w:r>
            <w:r>
              <w:rPr>
                <w:rFonts w:eastAsia="Noto Sans CJK SC" w:cs="Lohit Devanagari"/>
                <w:b w:val="false"/>
                <w:color w:val="auto"/>
                <w:kern w:val="0"/>
                <w:sz w:val="24"/>
                <w:szCs w:val="24"/>
                <w:lang w:val="id-ID" w:eastAsia="zh-CN" w:bidi="hi-IN"/>
              </w:rPr>
              <w:t xml:space="preserve">“Setting the learning rate of your neural network. ,” </w:t>
            </w:r>
            <w:r>
              <w:rPr/>
              <w:t>[Online]. Available: hhttps://www.jeremyjordan.me/nn-learning-rate/. [Diakses 25 Maret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t>11</w:t>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t>fastai, “vision.data | fastai,” [Online]. Available: https://docs.fast.ai/vision.data.html#ImageDataBunch. [Diakses 01 April 2020].</w:t>
            </w:r>
          </w:p>
        </w:tc>
      </w:tr>
      <w:tr>
        <w:trPr/>
        <w:tc>
          <w:tcPr>
            <w:tcW w:w="764" w:type="dxa"/>
            <w:tcBorders/>
            <w:shd w:fill="auto" w:val="clear"/>
          </w:tcPr>
          <w:p>
            <w:pPr>
              <w:pStyle w:val="Normal"/>
              <w:keepNext w:val="false"/>
              <w:keepLines w:val="false"/>
              <w:widowControl/>
              <w:shd w:val="clear" w:fill="auto"/>
              <w:spacing w:lineRule="auto" w:line="360" w:before="0" w:after="0"/>
              <w:ind w:left="0" w:right="0" w:hanging="0"/>
              <w:jc w:val="both"/>
              <w:rPr/>
            </w:pPr>
            <w:r>
              <w:rPr/>
            </w:r>
          </w:p>
        </w:tc>
        <w:tc>
          <w:tcPr>
            <w:tcW w:w="7681" w:type="dxa"/>
            <w:tcBorders/>
            <w:shd w:fill="auto" w:val="clear"/>
          </w:tcPr>
          <w:p>
            <w:pPr>
              <w:pStyle w:val="Normal"/>
              <w:keepNext w:val="false"/>
              <w:keepLines w:val="false"/>
              <w:widowControl/>
              <w:shd w:val="clear" w:fill="auto"/>
              <w:spacing w:lineRule="auto" w:line="360" w:before="0" w:after="0"/>
              <w:ind w:left="0" w:right="0" w:hanging="0"/>
              <w:jc w:val="left"/>
              <w:rPr/>
            </w:pPr>
            <w:r>
              <w:rPr/>
            </w:r>
          </w:p>
        </w:tc>
      </w:tr>
    </w:tbl>
    <w:p>
      <w:pPr>
        <w:pStyle w:val="Normal"/>
        <w:rPr/>
      </w:pPr>
      <w:r>
        <w:rPr/>
      </w:r>
    </w:p>
    <w:p>
      <w:pPr>
        <w:pStyle w:val="Normal"/>
        <w:rPr/>
      </w:pPr>
      <w:r>
        <w:rPr/>
      </w:r>
    </w:p>
    <w:sectPr>
      <w:headerReference w:type="default" r:id="rId19"/>
      <w:footerReference w:type="default" r:id="rId20"/>
      <w:type w:val="nextPage"/>
      <w:pgSz w:w="11906" w:h="16838"/>
      <w:pgMar w:left="2268" w:right="1701" w:header="72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17</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9</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13</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14</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15</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Times New Roman" w:hAnsi="Times New Roman" w:eastAsia="Noto Sans CJK SC" w:cs="Lohit Devanagari"/>
      <w:b w:val="false"/>
      <w:color w:val="auto"/>
      <w:kern w:val="0"/>
      <w:sz w:val="24"/>
      <w:szCs w:val="24"/>
      <w:lang w:val="id-ID" w:eastAsia="zh-CN" w:bidi="hi-IN"/>
    </w:rPr>
  </w:style>
  <w:style w:type="paragraph" w:styleId="Heading1">
    <w:name w:val="Heading 1"/>
    <w:basedOn w:val="Normal"/>
    <w:next w:val="Normal"/>
    <w:link w:val="Heading1Char"/>
    <w:uiPriority w:val="9"/>
    <w:qFormat/>
    <w:rsid w:val="006d230b"/>
    <w:pPr>
      <w:keepNext w:val="true"/>
      <w:keepLines/>
      <w:widowControl w:val="false"/>
      <w:bidi w:val="0"/>
      <w:jc w:val="center"/>
      <w:outlineLvl w:val="0"/>
    </w:pPr>
    <w:rPr>
      <w:rFonts w:ascii="Times New Roman" w:hAnsi="Times New Roman" w:eastAsia="" w:cs="" w:asciiTheme="majorHAnsi" w:cstheme="majorBidi" w:eastAsiaTheme="majorEastAsia" w:hAnsiTheme="majorHAnsi"/>
      <w:b/>
      <w:caps/>
      <w:color w:val="000000" w:themeColor="accent1" w:themeShade="bf"/>
      <w:kern w:val="0"/>
      <w:sz w:val="32"/>
      <w:szCs w:val="32"/>
      <w:lang w:val="id-ID" w:eastAsia="zh-CN" w:bidi="hi-IN"/>
    </w:rPr>
  </w:style>
  <w:style w:type="paragraph" w:styleId="Heading2">
    <w:name w:val="Heading 2"/>
    <w:basedOn w:val="Normal"/>
    <w:next w:val="Normal"/>
    <w:link w:val="Heading2Char"/>
    <w:uiPriority w:val="9"/>
    <w:unhideWhenUsed/>
    <w:qFormat/>
    <w:rsid w:val="0006017b"/>
    <w:pPr>
      <w:keepNext w:val="true"/>
      <w:keepLines/>
      <w:widowControl w:val="false"/>
      <w:bidi w:val="0"/>
      <w:jc w:val="left"/>
      <w:outlineLvl w:val="1"/>
    </w:pPr>
    <w:rPr>
      <w:rFonts w:ascii="Times New Roman" w:hAnsi="Times New Roman" w:eastAsia="" w:cs="" w:asciiTheme="majorHAnsi" w:cstheme="majorBidi" w:eastAsiaTheme="majorEastAsia" w:hAnsiTheme="majorHAnsi"/>
      <w:b/>
      <w:color w:val="000000" w:themeColor="accent1" w:themeShade="bf"/>
      <w:kern w:val="0"/>
      <w:sz w:val="24"/>
      <w:szCs w:val="26"/>
      <w:lang w:val="id-ID" w:eastAsia="zh-CN" w:bidi="hi-IN"/>
    </w:rPr>
  </w:style>
  <w:style w:type="paragraph" w:styleId="Heading3">
    <w:name w:val="Heading 3"/>
    <w:basedOn w:val="Normal"/>
    <w:next w:val="Normal"/>
    <w:link w:val="Heading3Char"/>
    <w:uiPriority w:val="9"/>
    <w:unhideWhenUsed/>
    <w:qFormat/>
    <w:rsid w:val="0006017b"/>
    <w:pPr>
      <w:keepNext w:val="true"/>
      <w:keepLines/>
      <w:widowControl w:val="false"/>
      <w:bidi w:val="0"/>
      <w:jc w:val="left"/>
      <w:outlineLvl w:val="2"/>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4">
    <w:name w:val="Heading 4"/>
    <w:basedOn w:val="Normal"/>
    <w:next w:val="Normal"/>
    <w:link w:val="Heading4Char"/>
    <w:uiPriority w:val="9"/>
    <w:unhideWhenUsed/>
    <w:qFormat/>
    <w:rsid w:val="0006017b"/>
    <w:pPr>
      <w:keepNext w:val="true"/>
      <w:keepLines/>
      <w:widowControl w:val="false"/>
      <w:bidi w:val="0"/>
      <w:jc w:val="left"/>
      <w:outlineLvl w:val="3"/>
    </w:pPr>
    <w:rPr>
      <w:rFonts w:ascii="Times New Roman" w:hAnsi="Times New Roman" w:eastAsia="" w:cs="" w:asciiTheme="majorHAnsi" w:cstheme="majorBidi" w:eastAsiaTheme="majorEastAsia" w:hAnsiTheme="majorHAnsi"/>
      <w:b/>
      <w:iCs/>
      <w:color w:val="000000" w:themeColor="accent1" w:themeShade="bf"/>
      <w:kern w:val="0"/>
      <w:sz w:val="24"/>
      <w:szCs w:val="24"/>
      <w:lang w:val="id-ID" w:eastAsia="zh-CN" w:bidi="hi-IN"/>
    </w:rPr>
  </w:style>
  <w:style w:type="paragraph" w:styleId="Heading5">
    <w:name w:val="Heading 5"/>
    <w:basedOn w:val="Normal"/>
    <w:next w:val="Normal"/>
    <w:link w:val="Heading5Char"/>
    <w:uiPriority w:val="9"/>
    <w:semiHidden/>
    <w:unhideWhenUsed/>
    <w:qFormat/>
    <w:rsid w:val="0006017b"/>
    <w:pPr>
      <w:keepNext w:val="true"/>
      <w:keepLines/>
      <w:widowControl w:val="false"/>
      <w:bidi w:val="0"/>
      <w:jc w:val="left"/>
      <w:outlineLvl w:val="4"/>
    </w:pPr>
    <w:rPr>
      <w:rFonts w:ascii="Times New Roman" w:hAnsi="Times New Roman" w:eastAsia="" w:cs="" w:asciiTheme="majorHAnsi" w:cstheme="majorBidi" w:eastAsiaTheme="majorEastAsia" w:hAnsiTheme="majorHAnsi"/>
      <w:b/>
      <w:color w:val="000000" w:themeColor="accent1" w:themeShade="bf"/>
      <w:kern w:val="0"/>
      <w:sz w:val="24"/>
      <w:szCs w:val="24"/>
      <w:lang w:val="id-ID" w:eastAsia="zh-CN" w:bidi="hi-IN"/>
    </w:rPr>
  </w:style>
  <w:style w:type="paragraph" w:styleId="Heading6">
    <w:name w:val="Heading 6"/>
    <w:basedOn w:val="Normal"/>
    <w:next w:val="Normal"/>
    <w:link w:val="Heading6Char"/>
    <w:uiPriority w:val="9"/>
    <w:semiHidden/>
    <w:unhideWhenUsed/>
    <w:qFormat/>
    <w:rsid w:val="0006017b"/>
    <w:pPr>
      <w:keepNext w:val="true"/>
      <w:keepLines/>
      <w:widowControl w:val="false"/>
      <w:bidi w:val="0"/>
      <w:jc w:val="left"/>
      <w:outlineLvl w:val="5"/>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7">
    <w:name w:val="Heading 7"/>
    <w:basedOn w:val="Normal"/>
    <w:next w:val="Normal"/>
    <w:link w:val="Heading7Char"/>
    <w:uiPriority w:val="9"/>
    <w:semiHidden/>
    <w:unhideWhenUsed/>
    <w:qFormat/>
    <w:rsid w:val="0006017b"/>
    <w:pPr>
      <w:keepNext w:val="true"/>
      <w:keepLines/>
      <w:widowControl w:val="false"/>
      <w:bidi w:val="0"/>
      <w:spacing w:before="40" w:after="0"/>
      <w:jc w:val="left"/>
      <w:outlineLvl w:val="6"/>
    </w:pPr>
    <w:rPr>
      <w:rFonts w:ascii="Times New Roman" w:hAnsi="Times New Roman" w:eastAsia="" w:cs="" w:asciiTheme="majorHAnsi" w:cstheme="majorBidi" w:eastAsiaTheme="majorEastAsia" w:hAnsiTheme="majorHAnsi"/>
      <w:i/>
      <w:iCs/>
      <w:color w:val="000000" w:themeColor="accent1" w:themeShade="7f"/>
      <w:kern w:val="0"/>
      <w:sz w:val="24"/>
      <w:szCs w:val="24"/>
      <w:lang w:val="id-ID" w:eastAsia="zh-CN" w:bidi="hi-IN"/>
    </w:rPr>
  </w:style>
  <w:style w:type="paragraph" w:styleId="Heading8">
    <w:name w:val="Heading 8"/>
    <w:basedOn w:val="Normal"/>
    <w:next w:val="Normal"/>
    <w:link w:val="Heading8Char"/>
    <w:uiPriority w:val="9"/>
    <w:unhideWhenUsed/>
    <w:qFormat/>
    <w:rsid w:val="0006017b"/>
    <w:pPr>
      <w:keepNext w:val="true"/>
      <w:keepLines/>
      <w:widowControl w:val="false"/>
      <w:bidi w:val="0"/>
      <w:spacing w:before="40" w:after="0"/>
      <w:jc w:val="left"/>
      <w:outlineLvl w:val="7"/>
    </w:pPr>
    <w:rPr>
      <w:rFonts w:ascii="Times New Roman" w:hAnsi="Times New Roman" w:eastAsia="" w:cs="" w:asciiTheme="majorHAnsi" w:cstheme="majorBidi" w:eastAsiaTheme="majorEastAsia" w:hAnsiTheme="majorHAnsi"/>
      <w:color w:val="272727" w:themeColor="text1" w:themeTint="d8"/>
      <w:kern w:val="0"/>
      <w:sz w:val="21"/>
      <w:szCs w:val="21"/>
      <w:lang w:val="id-ID" w:eastAsia="zh-CN" w:bidi="hi-IN"/>
    </w:rPr>
  </w:style>
  <w:style w:type="paragraph" w:styleId="Heading9">
    <w:name w:val="Heading 9"/>
    <w:basedOn w:val="Normal"/>
    <w:next w:val="Normal"/>
    <w:link w:val="Heading9Char"/>
    <w:uiPriority w:val="9"/>
    <w:unhideWhenUsed/>
    <w:qFormat/>
    <w:rsid w:val="00213fbc"/>
    <w:pPr>
      <w:keepNext w:val="true"/>
      <w:keepLines/>
      <w:widowControl w:val="false"/>
      <w:bidi w:val="0"/>
      <w:jc w:val="center"/>
      <w:outlineLvl w:val="8"/>
    </w:pPr>
    <w:rPr>
      <w:rFonts w:ascii="Times New Roman" w:hAnsi="Times New Roman" w:eastAsia="" w:cs="" w:asciiTheme="majorHAnsi" w:cstheme="majorBidi" w:eastAsiaTheme="majorEastAsia" w:hAnsiTheme="majorHAnsi"/>
      <w:b/>
      <w:iCs/>
      <w:color w:val="272727" w:themeColor="text1" w:themeTint="d8"/>
      <w:kern w:val="0"/>
      <w:sz w:val="32"/>
      <w:szCs w:val="21"/>
      <w:lang w:val="id-ID"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ListLabel1">
    <w:name w:val="ListLabel 1"/>
    <w:qFormat/>
    <w:rPr>
      <w:b/>
      <w:i w:val="false"/>
      <w:sz w:val="32"/>
      <w:szCs w:val="32"/>
    </w:rPr>
  </w:style>
  <w:style w:type="character" w:styleId="IndexLink">
    <w:name w:val="Index Link"/>
    <w:qFormat/>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i w:val="false"/>
      <w:sz w:val="32"/>
      <w:szCs w:val="32"/>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b/>
      <w:i w:val="false"/>
      <w:sz w:val="32"/>
      <w:szCs w:val="32"/>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b/>
      <w:i w:val="false"/>
      <w:sz w:val="32"/>
      <w:szCs w:val="32"/>
    </w:rPr>
  </w:style>
  <w:style w:type="character" w:styleId="Bullets">
    <w:name w:val="Bullets"/>
    <w:qFormat/>
    <w:rPr>
      <w:rFonts w:ascii="OpenSymbol" w:hAnsi="OpenSymbol" w:eastAsia="OpenSymbol"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b/>
      <w:i w:val="false"/>
      <w:sz w:val="32"/>
      <w:szCs w:val="32"/>
    </w:rPr>
  </w:style>
  <w:style w:type="character" w:styleId="ListLabel102">
    <w:name w:val="ListLabel 102"/>
    <w:qFormat/>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b/>
      <w:i w:val="false"/>
      <w:sz w:val="32"/>
      <w:szCs w:val="32"/>
    </w:rPr>
  </w:style>
  <w:style w:type="character" w:styleId="ListLabel128">
    <w:name w:val="ListLabel 128"/>
    <w:qFormat/>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b/>
      <w:i w:val="false"/>
      <w:sz w:val="32"/>
      <w:szCs w:val="32"/>
    </w:rPr>
  </w:style>
  <w:style w:type="character" w:styleId="ListLabel154">
    <w:name w:val="ListLabel 154"/>
    <w:qFormat/>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b/>
      <w:i w:val="false"/>
      <w:sz w:val="32"/>
      <w:szCs w:val="32"/>
    </w:rPr>
  </w:style>
  <w:style w:type="character" w:styleId="ListLabel180">
    <w:name w:val="ListLabel 180"/>
    <w:qFormat/>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b/>
      <w:i w:val="false"/>
      <w:sz w:val="32"/>
      <w:szCs w:val="32"/>
    </w:rPr>
  </w:style>
  <w:style w:type="character" w:styleId="ListLabel206">
    <w:name w:val="ListLabel 206"/>
    <w:qFormat/>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b/>
      <w:i w:val="false"/>
      <w:sz w:val="32"/>
      <w:szCs w:val="32"/>
    </w:rPr>
  </w:style>
  <w:style w:type="character" w:styleId="ListLabel232">
    <w:name w:val="ListLabel 232"/>
    <w:qFormat/>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b/>
      <w:i w:val="false"/>
      <w:sz w:val="32"/>
      <w:szCs w:val="32"/>
    </w:rPr>
  </w:style>
  <w:style w:type="character" w:styleId="ListLabel258">
    <w:name w:val="ListLabel 25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96d00"/>
    <w:pPr>
      <w:widowControl w:val="false"/>
      <w:bidi w:val="0"/>
      <w:spacing w:before="0" w:after="120"/>
      <w:jc w:val="left"/>
    </w:pPr>
    <w:rPr>
      <w:rFonts w:ascii="Calibri" w:hAnsi="Calibri" w:eastAsia="Noto Sans CJK SC" w:cs="Lohit Devanagari"/>
      <w:color w:val="auto"/>
      <w:kern w:val="0"/>
      <w:sz w:val="24"/>
      <w:szCs w:val="24"/>
      <w:lang w:val="id-ID" w:eastAsia="zh-CN" w:bidi="hi-IN"/>
    </w:rPr>
  </w:style>
  <w:style w:type="paragraph" w:styleId="List">
    <w:name w:val="List"/>
    <w:basedOn w:val="Normal"/>
    <w:uiPriority w:val="99"/>
    <w:unhideWhenUsed/>
    <w:rsid w:val="00896d00"/>
    <w:pPr>
      <w:widowControl w:val="false"/>
      <w:bidi w:val="0"/>
      <w:spacing w:before="0" w:after="0"/>
      <w:ind w:left="360" w:hanging="360"/>
      <w:contextualSpacing/>
      <w:jc w:val="left"/>
    </w:pPr>
    <w:rPr>
      <w:rFonts w:ascii="Calibri" w:hAnsi="Calibri" w:eastAsia="Noto Sans CJK SC"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2f724b"/>
    <w:pPr>
      <w:widowControl/>
      <w:bidi w:val="0"/>
      <w:jc w:val="both"/>
    </w:pPr>
    <w:rPr>
      <w:rFonts w:ascii="Times New Roman" w:hAnsi="Times New Roman" w:eastAsia="Times New Roman" w:cs="Times New Roman"/>
      <w:color w:val="auto"/>
      <w:kern w:val="0"/>
      <w:sz w:val="24"/>
      <w:szCs w:val="24"/>
      <w:lang w:val="id-ID" w:eastAsia="zh-CN" w:bidi="hi-IN"/>
    </w:rPr>
  </w:style>
  <w:style w:type="paragraph" w:styleId="Title">
    <w:name w:val="Title"/>
    <w:basedOn w:val="LOnormal"/>
    <w:next w:val="Normal"/>
    <w:link w:val="TitleChar"/>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ontents1">
    <w:name w:val="TOC 1"/>
    <w:basedOn w:val="LOnormal"/>
    <w:next w:val="Normal"/>
    <w:autoRedefine/>
    <w:uiPriority w:val="39"/>
    <w:unhideWhenUsed/>
    <w:rsid w:val="00213fbc"/>
    <w:pPr>
      <w:spacing w:before="0" w:after="100"/>
    </w:pPr>
    <w:rPr/>
  </w:style>
  <w:style w:type="paragraph" w:styleId="Contents2">
    <w:name w:val="TOC 2"/>
    <w:basedOn w:val="LOnormal"/>
    <w:next w:val="Normal"/>
    <w:autoRedefine/>
    <w:uiPriority w:val="39"/>
    <w:unhideWhenUsed/>
    <w:rsid w:val="00213fbc"/>
    <w:pPr>
      <w:spacing w:before="0" w:after="100"/>
      <w:ind w:left="240" w:hanging="0"/>
    </w:pPr>
    <w:rPr/>
  </w:style>
  <w:style w:type="paragraph" w:styleId="ListContinue">
    <w:name w:val="List Continue"/>
    <w:basedOn w:val="LOnormal"/>
    <w:uiPriority w:val="99"/>
    <w:unhideWhenUsed/>
    <w:qFormat/>
    <w:rsid w:val="00ae396d"/>
    <w:pPr>
      <w:spacing w:before="0" w:after="120"/>
      <w:ind w:left="360" w:hanging="0"/>
      <w:contextualSpacing/>
    </w:pPr>
    <w:rPr/>
  </w:style>
  <w:style w:type="paragraph" w:styleId="ListNumber">
    <w:name w:val="List Number"/>
    <w:basedOn w:val="LOnormal"/>
    <w:uiPriority w:val="99"/>
    <w:unhideWhenUsed/>
    <w:qFormat/>
    <w:rsid w:val="00ae396d"/>
    <w:pPr>
      <w:spacing w:before="0" w:after="0"/>
      <w:contextualSpacing/>
    </w:pPr>
    <w:rPr/>
  </w:style>
  <w:style w:type="paragraph" w:styleId="ListNumber2">
    <w:name w:val="List Number 2"/>
    <w:basedOn w:val="LOnormal"/>
    <w:uiPriority w:val="99"/>
    <w:unhideWhenUsed/>
    <w:qFormat/>
    <w:rsid w:val="00ec0988"/>
    <w:pPr>
      <w:spacing w:before="0" w:after="0"/>
      <w:contextualSpacing/>
    </w:pPr>
    <w:rPr/>
  </w:style>
  <w:style w:type="paragraph" w:styleId="Signature">
    <w:name w:val="Signature"/>
    <w:basedOn w:val="LOnormal"/>
    <w:link w:val="SignatureChar"/>
    <w:uiPriority w:val="99"/>
    <w:unhideWhenUsed/>
    <w:rsid w:val="00896d00"/>
    <w:pPr>
      <w:spacing w:lineRule="auto" w:line="240"/>
      <w:ind w:left="4320" w:hanging="0"/>
    </w:pPr>
    <w:rPr/>
  </w:style>
  <w:style w:type="paragraph" w:styleId="Index9">
    <w:name w:val="index 9"/>
    <w:basedOn w:val="LOnormal"/>
    <w:next w:val="Normal"/>
    <w:autoRedefine/>
    <w:uiPriority w:val="99"/>
    <w:unhideWhenUsed/>
    <w:qFormat/>
    <w:rsid w:val="00896d00"/>
    <w:pPr>
      <w:spacing w:lineRule="auto" w:line="240"/>
      <w:ind w:left="2160" w:hanging="240"/>
    </w:pPr>
    <w:rPr/>
  </w:style>
  <w:style w:type="paragraph" w:styleId="Index8">
    <w:name w:val="index 8"/>
    <w:basedOn w:val="LOnormal"/>
    <w:next w:val="Normal"/>
    <w:autoRedefine/>
    <w:uiPriority w:val="99"/>
    <w:unhideWhenUsed/>
    <w:qFormat/>
    <w:rsid w:val="00896d00"/>
    <w:pPr>
      <w:spacing w:lineRule="auto" w:line="240"/>
      <w:ind w:left="1920" w:hanging="240"/>
    </w:pPr>
    <w:rPr/>
  </w:style>
  <w:style w:type="paragraph" w:styleId="Index7">
    <w:name w:val="index 7"/>
    <w:basedOn w:val="LOnormal"/>
    <w:next w:val="Normal"/>
    <w:autoRedefine/>
    <w:uiPriority w:val="99"/>
    <w:unhideWhenUsed/>
    <w:qFormat/>
    <w:rsid w:val="00896d00"/>
    <w:pPr>
      <w:spacing w:lineRule="auto" w:line="240"/>
      <w:ind w:left="1680" w:hanging="240"/>
    </w:pPr>
    <w:rPr/>
  </w:style>
  <w:style w:type="paragraph" w:styleId="Index6">
    <w:name w:val="index 6"/>
    <w:basedOn w:val="LOnormal"/>
    <w:next w:val="Normal"/>
    <w:autoRedefine/>
    <w:uiPriority w:val="99"/>
    <w:unhideWhenUsed/>
    <w:qFormat/>
    <w:rsid w:val="00896d00"/>
    <w:pPr>
      <w:spacing w:lineRule="auto" w:line="240"/>
      <w:ind w:left="1440" w:hanging="240"/>
    </w:pPr>
    <w:rPr/>
  </w:style>
  <w:style w:type="paragraph" w:styleId="Index5">
    <w:name w:val="index 5"/>
    <w:basedOn w:val="LOnormal"/>
    <w:next w:val="Normal"/>
    <w:autoRedefine/>
    <w:uiPriority w:val="99"/>
    <w:unhideWhenUsed/>
    <w:qFormat/>
    <w:rsid w:val="00896d00"/>
    <w:pPr>
      <w:spacing w:lineRule="auto" w:line="240"/>
      <w:ind w:left="1200" w:hanging="240"/>
    </w:pPr>
    <w:rPr/>
  </w:style>
  <w:style w:type="paragraph" w:styleId="Index4">
    <w:name w:val="index 4"/>
    <w:basedOn w:val="LOnormal"/>
    <w:next w:val="Normal"/>
    <w:autoRedefine/>
    <w:uiPriority w:val="99"/>
    <w:unhideWhenUsed/>
    <w:qFormat/>
    <w:rsid w:val="00896d00"/>
    <w:pPr>
      <w:spacing w:lineRule="auto" w:line="240"/>
      <w:ind w:left="960" w:hanging="240"/>
    </w:pPr>
    <w:rPr/>
  </w:style>
  <w:style w:type="paragraph" w:styleId="HTMLAddress">
    <w:name w:val="HTML Address"/>
    <w:basedOn w:val="LOnormal"/>
    <w:link w:val="HTMLAddressChar"/>
    <w:uiPriority w:val="99"/>
    <w:unhideWhenUsed/>
    <w:qFormat/>
    <w:rsid w:val="00896d00"/>
    <w:pPr>
      <w:spacing w:lineRule="auto" w:line="240"/>
    </w:pPr>
    <w:rPr>
      <w:i/>
      <w:iCs/>
    </w:rPr>
  </w:style>
  <w:style w:type="paragraph" w:styleId="Header">
    <w:name w:val="Header"/>
    <w:basedOn w:val="LO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LOnormal"/>
    <w:link w:val="E-mailSignatureChar"/>
    <w:uiPriority w:val="99"/>
    <w:unhideWhenUsed/>
    <w:qFormat/>
    <w:rsid w:val="00896d00"/>
    <w:pPr>
      <w:spacing w:lineRule="auto" w:line="240"/>
    </w:pPr>
    <w:rPr/>
  </w:style>
  <w:style w:type="paragraph" w:styleId="Date">
    <w:name w:val="Date"/>
    <w:basedOn w:val="LOnormal"/>
    <w:next w:val="Normal"/>
    <w:link w:val="DateChar"/>
    <w:uiPriority w:val="99"/>
    <w:unhideWhenUsed/>
    <w:qFormat/>
    <w:rsid w:val="00896d00"/>
    <w:pPr/>
    <w:rPr/>
  </w:style>
  <w:style w:type="paragraph" w:styleId="Closing">
    <w:name w:val="Closing"/>
    <w:basedOn w:val="LOnormal"/>
    <w:link w:val="ClosingChar"/>
    <w:uiPriority w:val="99"/>
    <w:unhideWhenUsed/>
    <w:qFormat/>
    <w:rsid w:val="00896d00"/>
    <w:pPr>
      <w:spacing w:lineRule="auto" w:line="240"/>
      <w:ind w:left="4320" w:hanging="0"/>
    </w:pPr>
    <w:r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LOnormal"/>
    <w:next w:val="Normal"/>
    <w:uiPriority w:val="37"/>
    <w:unhideWhenUsed/>
    <w:qFormat/>
    <w:rsid w:val="00df18bc"/>
    <w:pPr/>
    <w:rPr/>
  </w:style>
  <w:style w:type="paragraph" w:styleId="Abstrak" w:customStyle="1">
    <w:name w:val="Abstrak"/>
    <w:basedOn w:val="LOnormal"/>
    <w:next w:val="Normal"/>
    <w:qFormat/>
    <w:rsid w:val="00d51edc"/>
    <w:pPr>
      <w:spacing w:lineRule="auto" w:line="240"/>
    </w:pPr>
    <w:rPr>
      <w:i/>
      <w:sz w:val="22"/>
      <w:lang w:val="en-US"/>
    </w:rPr>
  </w:style>
  <w:style w:type="paragraph" w:styleId="Abstract" w:customStyle="1">
    <w:name w:val="Abstract"/>
    <w:basedOn w:val="LOnormal"/>
    <w:next w:val="Normal"/>
    <w:qFormat/>
    <w:rsid w:val="00e55130"/>
    <w:pPr>
      <w:spacing w:lineRule="auto" w:line="240"/>
    </w:pPr>
    <w:rPr>
      <w:sz w:val="22"/>
    </w:rPr>
  </w:style>
  <w:style w:type="paragraph" w:styleId="ReportContent" w:customStyle="1">
    <w:name w:val="Report Content"/>
    <w:basedOn w:val="LOnormal"/>
    <w:next w:val="Normal"/>
    <w:qFormat/>
    <w:rsid w:val="004e347a"/>
    <w:pPr>
      <w:ind w:firstLine="720"/>
    </w:pPr>
    <w:rPr/>
  </w:style>
  <w:style w:type="paragraph" w:styleId="Footer">
    <w:name w:val="Footer"/>
    <w:basedOn w:val="LO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LOnormal"/>
    <w:next w:val="Normal"/>
    <w:autoRedefine/>
    <w:uiPriority w:val="39"/>
    <w:unhideWhenUsed/>
    <w:rsid w:val="00213fbc"/>
    <w:pPr>
      <w:spacing w:before="0" w:after="100"/>
      <w:ind w:left="480" w:hanging="0"/>
    </w:pPr>
    <w:rPr/>
  </w:style>
  <w:style w:type="paragraph" w:styleId="Caption1">
    <w:name w:val="caption"/>
    <w:basedOn w:val="LOnormal"/>
    <w:next w:val="Normal"/>
    <w:uiPriority w:val="35"/>
    <w:unhideWhenUsed/>
    <w:qFormat/>
    <w:rsid w:val="00a749ab"/>
    <w:pPr>
      <w:spacing w:lineRule="auto" w:line="240"/>
      <w:jc w:val="center"/>
    </w:pPr>
    <w:rPr>
      <w:b/>
      <w:iCs/>
      <w:sz w:val="18"/>
      <w:szCs w:val="18"/>
    </w:rPr>
  </w:style>
  <w:style w:type="paragraph" w:styleId="Figure" w:customStyle="1">
    <w:name w:val="Figure"/>
    <w:basedOn w:val="LOnormal"/>
    <w:next w:val="Normal"/>
    <w:qFormat/>
    <w:rsid w:val="001f436e"/>
    <w:pPr>
      <w:spacing w:lineRule="auto" w:line="240"/>
      <w:jc w:val="center"/>
    </w:pPr>
    <w:rPr/>
  </w:style>
  <w:style w:type="paragraph" w:styleId="Tableoffigures">
    <w:name w:val="table of figures"/>
    <w:basedOn w:val="LOnormal"/>
    <w:next w:val="Normal"/>
    <w:uiPriority w:val="99"/>
    <w:unhideWhenUsed/>
    <w:qFormat/>
    <w:rsid w:val="00383a77"/>
    <w:pPr/>
    <w:rPr/>
  </w:style>
  <w:style w:type="paragraph" w:styleId="Contents4">
    <w:name w:val="TOC 4"/>
    <w:basedOn w:val="LO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LOnormal"/>
    <w:next w:val="Normal"/>
    <w:qFormat/>
    <w:rsid w:val="00a749ab"/>
    <w:pPr>
      <w:spacing w:lineRule="auto" w:line="240"/>
    </w:pPr>
    <w:rPr>
      <w:sz w:val="20"/>
    </w:rPr>
  </w:style>
  <w:style w:type="paragraph" w:styleId="TableHeader" w:customStyle="1">
    <w:name w:val="Table Header"/>
    <w:basedOn w:val="LOnormal"/>
    <w:next w:val="Normal"/>
    <w:qFormat/>
    <w:rsid w:val="00a749ab"/>
    <w:pPr>
      <w:spacing w:lineRule="auto" w:line="240"/>
      <w:jc w:val="center"/>
    </w:pPr>
    <w:rPr>
      <w:b/>
      <w:sz w:val="22"/>
    </w:rPr>
  </w:style>
  <w:style w:type="paragraph" w:styleId="Annotationtext">
    <w:name w:val="annotation text"/>
    <w:basedOn w:val="LO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LO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Gambar">
    <w:name w:val="Gambar"/>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yperlink" Target="https://doi.org/10.7717/peerj.4568"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73</TotalTime>
  <Application>LibreOffice/6.0.7.3$Linux_X86_64 LibreOffice_project/00m0$Build-3</Application>
  <Pages>17</Pages>
  <Words>2064</Words>
  <Characters>12915</Characters>
  <CharactersWithSpaces>14829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2019-12-06T07:49:00Z</dcterms:created>
  <dc:creator>master-lenovo</dc:creator>
  <dc:description/>
  <dc:language>en-GB</dc:language>
  <cp:lastModifiedBy/>
  <dcterms:modified xsi:type="dcterms:W3CDTF">2020-04-07T08:07:23Z</dcterms:modified>
  <cp:revision>27</cp:revision>
  <dc:subject/>
  <dc:title/>
</cp:coreProperties>
</file>