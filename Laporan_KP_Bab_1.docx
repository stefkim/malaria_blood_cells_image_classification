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DETEKSI PENYAKIT MALARIA BERDASARKAN CITRA DIGITAL SEL DARAH MENGGUNAKAN CONVOLUTIONAL NEURAL NETWORKS (CNN)</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KERJA PRAKTEK</w:t>
        <w:br w:type="textWrapp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Diajukan untuk Memenuhi Persyaratan Akademik dalam</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Menyelesaikan Pendidikan pada Program Studi</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S1 Teknik Informatika Universitas Kristen Maranatha</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Stefanus Hermawan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1772023</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62175" cy="220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S1 TEKNIK INFORMATIKA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INFORMASI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KRISTEN MARANATHA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BANDUNG</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w:t>
      </w:r>
    </w:p>
    <w:p w:rsidR="00000000" w:rsidDel="00000000" w:rsidP="00000000" w:rsidRDefault="00000000" w:rsidRPr="00000000" w14:paraId="00000010">
      <w:pPr>
        <w:pStyle w:val="Heading2"/>
        <w:pBdr>
          <w:bottom w:color="auto" w:space="0" w:sz="0" w:val="none"/>
        </w:pBdr>
        <w:spacing w:after="80" w:before="360" w:line="360" w:lineRule="auto"/>
        <w:rPr>
          <w:rFonts w:ascii="Times New Roman" w:cs="Times New Roman" w:eastAsia="Times New Roman" w:hAnsi="Times New Roman"/>
          <w:b w:val="1"/>
          <w:smallCaps w:val="0"/>
          <w:color w:val="000000"/>
          <w:sz w:val="32"/>
          <w:szCs w:val="32"/>
        </w:rPr>
      </w:pPr>
      <w:bookmarkStart w:colFirst="0" w:colLast="0" w:name="_ct96yloxb7qs" w:id="0"/>
      <w:bookmarkEnd w:id="0"/>
      <w:r w:rsidDel="00000000" w:rsidR="00000000" w:rsidRPr="00000000">
        <w:rPr>
          <w:rFonts w:ascii="Times New Roman" w:cs="Times New Roman" w:eastAsia="Times New Roman" w:hAnsi="Times New Roman"/>
          <w:b w:val="1"/>
          <w:smallCaps w:val="0"/>
          <w:color w:val="000000"/>
          <w:sz w:val="32"/>
          <w:szCs w:val="32"/>
          <w:rtl w:val="0"/>
        </w:rPr>
        <w:t xml:space="preserve">BAB 1</w:t>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Malaria adalah penyakit infeksi yang ditularkan melalui gigitan nyamuk yang membawa penyakit berisi parasit berupa </w:t>
      </w:r>
      <w:r w:rsidDel="00000000" w:rsidR="00000000" w:rsidRPr="00000000">
        <w:rPr>
          <w:rFonts w:ascii="Times New Roman" w:cs="Times New Roman" w:eastAsia="Times New Roman" w:hAnsi="Times New Roman"/>
          <w:i w:val="1"/>
          <w:sz w:val="24"/>
          <w:szCs w:val="24"/>
          <w:rtl w:val="0"/>
        </w:rPr>
        <w:t xml:space="preserve">Plasmodium </w:t>
      </w:r>
      <w:r w:rsidDel="00000000" w:rsidR="00000000" w:rsidRPr="00000000">
        <w:rPr>
          <w:rFonts w:ascii="Times New Roman" w:cs="Times New Roman" w:eastAsia="Times New Roman" w:hAnsi="Times New Roman"/>
          <w:sz w:val="24"/>
          <w:szCs w:val="24"/>
          <w:rtl w:val="0"/>
        </w:rPr>
        <w:t xml:space="preserve">yang dibedakan menjadi lima jenis dengan dua jenis parasit yang paling sering ditularkan yaitu </w:t>
      </w:r>
      <w:r w:rsidDel="00000000" w:rsidR="00000000" w:rsidRPr="00000000">
        <w:rPr>
          <w:rFonts w:ascii="Times New Roman" w:cs="Times New Roman" w:eastAsia="Times New Roman" w:hAnsi="Times New Roman"/>
          <w:i w:val="1"/>
          <w:sz w:val="24"/>
          <w:szCs w:val="24"/>
          <w:rtl w:val="0"/>
        </w:rPr>
        <w:t xml:space="preserve">P. falciparum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 vivax</w:t>
      </w:r>
      <w:r w:rsidDel="00000000" w:rsidR="00000000" w:rsidRPr="00000000">
        <w:rPr>
          <w:rFonts w:ascii="Times New Roman" w:cs="Times New Roman" w:eastAsia="Times New Roman" w:hAnsi="Times New Roman"/>
          <w:sz w:val="24"/>
          <w:szCs w:val="24"/>
          <w:rtl w:val="0"/>
        </w:rPr>
        <w:t xml:space="preserve">. Biasanya gejala muncul 10-15 hari setelah gigitan nyamuk dan mulai mengeluarkan gejala demam, sakit kepala, mual, dan nyeri otot atau pegal - pegal. Jika tidak dirawat dalam waktu 24 jam malaria jenis </w:t>
      </w:r>
      <w:r w:rsidDel="00000000" w:rsidR="00000000" w:rsidRPr="00000000">
        <w:rPr>
          <w:rFonts w:ascii="Times New Roman" w:cs="Times New Roman" w:eastAsia="Times New Roman" w:hAnsi="Times New Roman"/>
          <w:i w:val="1"/>
          <w:sz w:val="24"/>
          <w:szCs w:val="24"/>
          <w:rtl w:val="0"/>
        </w:rPr>
        <w:t xml:space="preserve">P. falciparum </w:t>
      </w:r>
      <w:r w:rsidDel="00000000" w:rsidR="00000000" w:rsidRPr="00000000">
        <w:rPr>
          <w:rFonts w:ascii="Times New Roman" w:cs="Times New Roman" w:eastAsia="Times New Roman" w:hAnsi="Times New Roman"/>
          <w:sz w:val="24"/>
          <w:szCs w:val="24"/>
          <w:rtl w:val="0"/>
        </w:rPr>
        <w:t xml:space="preserve">bisa menyebar dengan cepat dan menyebabkan kematian.</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Parasit malaria dapat diidentifikasi dengan cara memeriksa darah pasien menggunakan mikroskop, sebelum pemeriksaan spesimen sel darah akan terlebih dahulu diwarnai agar parasit pada sel darah bisa dibedakan.</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sidDel="00000000" w:rsidR="00000000" w:rsidRPr="00000000">
        <w:rPr>
          <w:rFonts w:ascii="Times New Roman" w:cs="Times New Roman" w:eastAsia="Times New Roman" w:hAnsi="Times New Roman"/>
          <w:i w:val="1"/>
          <w:sz w:val="24"/>
          <w:szCs w:val="24"/>
          <w:rtl w:val="0"/>
        </w:rPr>
        <w:t xml:space="preserve">who.int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Tujuan utama dari Kerja Praktek ini adalah mendeteksi malaria menggunakan Convolutional Neural Networks dari citra sel darah dan mengembangkan website sebagai tampilan antarmuka untuk mempermudah penggunaan bagi pengguna.</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tab/>
        <w:t xml:space="preserve">Rumusan Masalah</w:t>
      </w:r>
    </w:p>
    <w:p w:rsidR="00000000" w:rsidDel="00000000" w:rsidP="00000000" w:rsidRDefault="00000000" w:rsidRPr="00000000" w14:paraId="00000019">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masalah diatas, rumusan masalah yang dapat dirumuskan adalah:</w:t>
      </w:r>
    </w:p>
    <w:p w:rsidR="00000000" w:rsidDel="00000000" w:rsidP="00000000" w:rsidRDefault="00000000" w:rsidRPr="00000000" w14:paraId="0000001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Bagaimana cara algoritma model </w:t>
      </w:r>
      <w:r w:rsidDel="00000000" w:rsidR="00000000" w:rsidRPr="00000000">
        <w:rPr>
          <w:rFonts w:ascii="Times New Roman" w:cs="Times New Roman" w:eastAsia="Times New Roman" w:hAnsi="Times New Roman"/>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 untuk mendeteksi malaria?</w:t>
      </w:r>
    </w:p>
    <w:p w:rsidR="00000000" w:rsidDel="00000000" w:rsidP="00000000" w:rsidRDefault="00000000" w:rsidRPr="00000000" w14:paraId="0000001B">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Bagaimana cara mengembangkan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sebagai tampilan antarmuka pengguna untuk model </w:t>
      </w:r>
      <w:r w:rsidDel="00000000" w:rsidR="00000000" w:rsidRPr="00000000">
        <w:rPr>
          <w:rFonts w:ascii="Times New Roman" w:cs="Times New Roman" w:eastAsia="Times New Roman" w:hAnsi="Times New Roman"/>
          <w:i w:val="1"/>
          <w:sz w:val="24"/>
          <w:szCs w:val="24"/>
          <w:rtl w:val="0"/>
        </w:rPr>
        <w:t xml:space="preserve">Convolutional Neural Networks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Bagaimana cara mengukur kinerja model dalam mendeteksi malaria?</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w:t>
        <w:tab/>
        <w:t xml:space="preserve">Tujuan Pembahasan</w:t>
      </w:r>
      <w:r w:rsidDel="00000000" w:rsidR="00000000" w:rsidRPr="00000000">
        <w:rPr>
          <w:rtl w:val="0"/>
        </w:rPr>
      </w:r>
    </w:p>
    <w:p w:rsidR="00000000" w:rsidDel="00000000" w:rsidP="00000000" w:rsidRDefault="00000000" w:rsidRPr="00000000" w14:paraId="0000001E">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pembahasan dari Kerja Praktek ini adalah :</w:t>
      </w:r>
    </w:p>
    <w:p w:rsidR="00000000" w:rsidDel="00000000" w:rsidP="00000000" w:rsidRDefault="00000000" w:rsidRPr="00000000" w14:paraId="0000001F">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Menggunakan ResNet34 untuk membangun model </w:t>
      </w:r>
      <w:r w:rsidDel="00000000" w:rsidR="00000000" w:rsidRPr="00000000">
        <w:rPr>
          <w:rFonts w:ascii="Times New Roman" w:cs="Times New Roman" w:eastAsia="Times New Roman" w:hAnsi="Times New Roman"/>
          <w:i w:val="1"/>
          <w:sz w:val="24"/>
          <w:szCs w:val="24"/>
          <w:rtl w:val="0"/>
        </w:rPr>
        <w:t xml:space="preserve">Convolutional Neural Networks </w:t>
      </w:r>
      <w:r w:rsidDel="00000000" w:rsidR="00000000" w:rsidRPr="00000000">
        <w:rPr>
          <w:rFonts w:ascii="Times New Roman" w:cs="Times New Roman" w:eastAsia="Times New Roman" w:hAnsi="Times New Roman"/>
          <w:sz w:val="24"/>
          <w:szCs w:val="24"/>
          <w:rtl w:val="0"/>
        </w:rPr>
        <w:t xml:space="preserve">untuk mendeteksi malaria</w:t>
      </w:r>
    </w:p>
    <w:p w:rsidR="00000000" w:rsidDel="00000000" w:rsidP="00000000" w:rsidRDefault="00000000" w:rsidRPr="00000000" w14:paraId="00000020">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Mengembangkan </w:t>
      </w:r>
      <w:r w:rsidDel="00000000" w:rsidR="00000000" w:rsidRPr="00000000">
        <w:rPr>
          <w:rFonts w:ascii="Times New Roman" w:cs="Times New Roman" w:eastAsia="Times New Roman" w:hAnsi="Times New Roman"/>
          <w:i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sebagai tampilan antarmuka pengguna untuk model ResNet34</w:t>
      </w:r>
    </w:p>
    <w:p w:rsidR="00000000" w:rsidDel="00000000" w:rsidP="00000000" w:rsidRDefault="00000000" w:rsidRPr="00000000" w14:paraId="00000021">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Melaksanakan penilaian kinerja terhadap model dengan sekumpulan data citra sel darah</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Ruang Lingkup</w:t>
      </w:r>
    </w:p>
    <w:p w:rsidR="00000000" w:rsidDel="00000000" w:rsidP="00000000" w:rsidRDefault="00000000" w:rsidRPr="00000000" w14:paraId="00000023">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yang akan dibahas dalam laporan Kerja Praktek ini adalah :</w:t>
      </w:r>
    </w:p>
    <w:p w:rsidR="00000000" w:rsidDel="00000000" w:rsidP="00000000" w:rsidRDefault="00000000" w:rsidRPr="00000000" w14:paraId="00000024">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Menggunakan model ResNet34 yang disediakan FastAi untuk melatih model</w:t>
      </w:r>
    </w:p>
    <w:p w:rsidR="00000000" w:rsidDel="00000000" w:rsidP="00000000" w:rsidRDefault="00000000" w:rsidRPr="00000000" w14:paraId="00000025">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Mengembangkan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sebagai antarmuka untuk pengguna</w:t>
      </w:r>
    </w:p>
    <w:p w:rsidR="00000000" w:rsidDel="00000000" w:rsidP="00000000" w:rsidRDefault="00000000" w:rsidRPr="00000000" w14:paraId="00000026">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untuk melatih dan mengukur kinerja model adalah citra sel darah yang diambil dari internet</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Sumber Data</w:t>
      </w:r>
    </w:p>
    <w:p w:rsidR="00000000" w:rsidDel="00000000" w:rsidP="00000000" w:rsidRDefault="00000000" w:rsidRPr="00000000" w14:paraId="00000028">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untuk melatih dan mengukur kinerja model adalah sekumpulan citra yang telah dikumpulkan dan telah diberi label oleh U.S National Library of Medicine [</w:t>
      </w:r>
      <w:r w:rsidDel="00000000" w:rsidR="00000000" w:rsidRPr="00000000">
        <w:rPr>
          <w:rFonts w:ascii="Times New Roman" w:cs="Times New Roman" w:eastAsia="Times New Roman" w:hAnsi="Times New Roman"/>
          <w:i w:val="1"/>
          <w:sz w:val="24"/>
          <w:szCs w:val="24"/>
          <w:rtl w:val="0"/>
        </w:rPr>
        <w:t xml:space="preserve">nlm.nih.gov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digunakan adalah model ResNet34 yang sudah disediakan oleh FastAi [</w:t>
      </w:r>
      <w:r w:rsidDel="00000000" w:rsidR="00000000" w:rsidRPr="00000000">
        <w:rPr>
          <w:rFonts w:ascii="Times New Roman" w:cs="Times New Roman" w:eastAsia="Times New Roman" w:hAnsi="Times New Roman"/>
          <w:i w:val="1"/>
          <w:sz w:val="24"/>
          <w:szCs w:val="24"/>
          <w:rtl w:val="0"/>
        </w:rPr>
        <w:t xml:space="preserve">fast.ai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w:t>
        <w:tab/>
        <w:t xml:space="preserve">Sistematika Penyajian</w:t>
      </w:r>
      <w:r w:rsidDel="00000000" w:rsidR="00000000" w:rsidRPr="00000000">
        <w:rPr>
          <w:rtl w:val="0"/>
        </w:rPr>
      </w:r>
    </w:p>
    <w:p w:rsidR="00000000" w:rsidDel="00000000" w:rsidP="00000000" w:rsidRDefault="00000000" w:rsidRPr="00000000" w14:paraId="0000002D">
      <w:pPr>
        <w:spacing w:after="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rancangan sistem model yang digunakan, bab keempat diisi dengan implementasi model yang telah dilatih, bab kelima diisi dengan pengujian model, dan pada bab keenam diisi dengan kesimpulan dan saran.</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c55911" w:space="1" w:sz="12" w:val="single"/>
      </w:pBdr>
      <w:spacing w:before="400" w:lineRule="auto"/>
      <w:jc w:val="center"/>
    </w:pPr>
    <w:rPr>
      <w:smallCaps w:val="1"/>
      <w:color w:val="843c0b"/>
      <w:sz w:val="28"/>
      <w:szCs w:val="28"/>
    </w:rPr>
  </w:style>
  <w:style w:type="paragraph" w:styleId="Heading2">
    <w:name w:val="heading 2"/>
    <w:basedOn w:val="Normal"/>
    <w:next w:val="Normal"/>
    <w:pPr>
      <w:pBdr>
        <w:bottom w:color="823b0b" w:space="1" w:sz="4" w:val="single"/>
      </w:pBdr>
      <w:spacing w:before="400" w:lineRule="auto"/>
      <w:jc w:val="center"/>
    </w:pPr>
    <w:rPr>
      <w:smallCaps w:val="1"/>
      <w:color w:val="843c0b"/>
      <w:sz w:val="24"/>
      <w:szCs w:val="24"/>
    </w:rPr>
  </w:style>
  <w:style w:type="paragraph" w:styleId="Heading3">
    <w:name w:val="heading 3"/>
    <w:basedOn w:val="Normal"/>
    <w:next w:val="Normal"/>
    <w:pPr>
      <w:pBdr>
        <w:top w:color="823b0b" w:space="1" w:sz="4" w:val="dotted"/>
        <w:bottom w:color="823b0b" w:space="1" w:sz="4" w:val="dotted"/>
      </w:pBdr>
      <w:spacing w:before="300" w:lineRule="auto"/>
      <w:jc w:val="center"/>
    </w:pPr>
    <w:rPr>
      <w:smallCaps w:val="1"/>
      <w:color w:val="823b0b"/>
      <w:sz w:val="24"/>
      <w:szCs w:val="24"/>
    </w:rPr>
  </w:style>
  <w:style w:type="paragraph" w:styleId="Heading4">
    <w:name w:val="heading 4"/>
    <w:basedOn w:val="Normal"/>
    <w:next w:val="Normal"/>
    <w:pPr>
      <w:pBdr>
        <w:bottom w:color="c55911" w:space="1" w:sz="4" w:val="dotted"/>
      </w:pBdr>
      <w:spacing w:after="120" w:lineRule="auto"/>
      <w:jc w:val="center"/>
    </w:pPr>
    <w:rPr>
      <w:smallCaps w:val="1"/>
      <w:color w:val="823b0b"/>
    </w:rPr>
  </w:style>
  <w:style w:type="paragraph" w:styleId="Heading5">
    <w:name w:val="heading 5"/>
    <w:basedOn w:val="Normal"/>
    <w:next w:val="Normal"/>
    <w:pPr>
      <w:spacing w:after="120" w:before="320" w:lineRule="auto"/>
      <w:jc w:val="center"/>
    </w:pPr>
    <w:rPr>
      <w:smallCaps w:val="1"/>
      <w:color w:val="823b0b"/>
    </w:rPr>
  </w:style>
  <w:style w:type="paragraph" w:styleId="Heading6">
    <w:name w:val="heading 6"/>
    <w:basedOn w:val="Normal"/>
    <w:next w:val="Normal"/>
    <w:pPr>
      <w:pBdr>
        <w:bottom w:color="000000" w:space="1" w:sz="4" w:val="single"/>
      </w:pBdr>
      <w:spacing w:after="120" w:line="288" w:lineRule="auto"/>
    </w:pPr>
    <w:rPr>
      <w:b w:val="1"/>
      <w:smallCaps w:val="1"/>
      <w:sz w:val="28"/>
      <w:szCs w:val="28"/>
    </w:rPr>
  </w:style>
  <w:style w:type="paragraph" w:styleId="Title">
    <w:name w:val="Title"/>
    <w:basedOn w:val="Normal"/>
    <w:next w:val="Normal"/>
    <w:pPr>
      <w:spacing w:before="120" w:line="240" w:lineRule="auto"/>
      <w:ind w:left="540" w:hanging="360"/>
      <w:jc w:val="both"/>
    </w:pPr>
    <w:rPr>
      <w:b w:val="1"/>
      <w:sz w:val="24"/>
      <w:szCs w:val="24"/>
    </w:rPr>
  </w:style>
  <w:style w:type="paragraph" w:styleId="Subtitle">
    <w:name w:val="Subtitle"/>
    <w:basedOn w:val="Normal"/>
    <w:next w:val="Normal"/>
    <w:pPr>
      <w:spacing w:before="120" w:line="240" w:lineRule="auto"/>
      <w:ind w:left="540" w:hanging="360"/>
      <w:jc w:val="both"/>
    </w:pPr>
    <w:rPr>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